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59AFB" w14:textId="7743D8D4" w:rsidR="00FF42F3" w:rsidRDefault="001159E2">
      <w:pPr>
        <w:spacing w:after="0" w:line="240" w:lineRule="auto"/>
        <w:ind w:left="0" w:firstLine="0"/>
        <w:rPr>
          <w:rFonts w:eastAsiaTheme="minorEastAsia"/>
        </w:rPr>
        <w:sectPr w:rsidR="00FF42F3" w:rsidSect="00A92998">
          <w:headerReference w:type="default" r:id="rId8"/>
          <w:footerReference w:type="even" r:id="rId9"/>
          <w:footerReference w:type="default" r:id="rId10"/>
          <w:headerReference w:type="first" r:id="rId11"/>
          <w:footerReference w:type="first" r:id="rId12"/>
          <w:pgSz w:w="11906" w:h="16838"/>
          <w:pgMar w:top="1440" w:right="1117" w:bottom="1440" w:left="1117" w:header="851" w:footer="992" w:gutter="0"/>
          <w:cols w:space="425"/>
          <w:titlePg/>
          <w:docGrid w:type="lines" w:linePitch="312"/>
        </w:sectPr>
      </w:pPr>
      <w:r>
        <w:rPr>
          <w:rFonts w:eastAsiaTheme="minorEastAsia"/>
          <w:b/>
          <w:i/>
          <w:noProof/>
          <w:sz w:val="21"/>
          <w:lang w:val="en-AU"/>
        </w:rPr>
        <w:drawing>
          <wp:anchor distT="0" distB="0" distL="114300" distR="114300" simplePos="0" relativeHeight="251665408" behindDoc="0" locked="0" layoutInCell="1" allowOverlap="1" wp14:anchorId="149D0291" wp14:editId="2BB40120">
            <wp:simplePos x="0" y="0"/>
            <wp:positionH relativeFrom="column">
              <wp:posOffset>127000</wp:posOffset>
            </wp:positionH>
            <wp:positionV relativeFrom="paragraph">
              <wp:posOffset>10160</wp:posOffset>
            </wp:positionV>
            <wp:extent cx="2251710" cy="7708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U_Logo.png"/>
                    <pic:cNvPicPr/>
                  </pic:nvPicPr>
                  <pic:blipFill>
                    <a:blip r:embed="rId13">
                      <a:lum bright="70000" contrast="-70000"/>
                      <a:extLst>
                        <a:ext uri="{BEBA8EAE-BF5A-486C-A8C5-ECC9F3942E4B}">
                          <a14:imgProps xmlns:a14="http://schemas.microsoft.com/office/drawing/2010/main">
                            <a14:imgLayer r:embed="rId14">
                              <a14:imgEffect>
                                <a14:artisticPhotocopy/>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51710" cy="770890"/>
                    </a:xfrm>
                    <a:prstGeom prst="rect">
                      <a:avLst/>
                    </a:prstGeom>
                  </pic:spPr>
                </pic:pic>
              </a:graphicData>
            </a:graphic>
            <wp14:sizeRelH relativeFrom="page">
              <wp14:pctWidth>0</wp14:pctWidth>
            </wp14:sizeRelH>
            <wp14:sizeRelV relativeFrom="page">
              <wp14:pctHeight>0</wp14:pctHeight>
            </wp14:sizeRelV>
          </wp:anchor>
        </w:drawing>
      </w:r>
      <w:r w:rsidR="00A92998" w:rsidRPr="00B778E2">
        <w:rPr>
          <w:rFonts w:eastAsiaTheme="minorEastAsia"/>
          <w:noProof/>
          <w:lang w:val="en-AU"/>
        </w:rPr>
        <mc:AlternateContent>
          <mc:Choice Requires="wps">
            <w:drawing>
              <wp:anchor distT="45720" distB="45720" distL="114300" distR="114300" simplePos="0" relativeHeight="251661312" behindDoc="0" locked="0" layoutInCell="1" allowOverlap="1" wp14:anchorId="5D23140C" wp14:editId="7F6D8326">
                <wp:simplePos x="0" y="0"/>
                <wp:positionH relativeFrom="margin">
                  <wp:posOffset>-3175</wp:posOffset>
                </wp:positionH>
                <wp:positionV relativeFrom="paragraph">
                  <wp:posOffset>4295140</wp:posOffset>
                </wp:positionV>
                <wp:extent cx="6140450" cy="45034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4503420"/>
                        </a:xfrm>
                        <a:prstGeom prst="rect">
                          <a:avLst/>
                        </a:prstGeom>
                        <a:noFill/>
                        <a:ln w="9525">
                          <a:noFill/>
                          <a:miter lim="800000"/>
                          <a:headEnd/>
                          <a:tailEnd/>
                        </a:ln>
                      </wps:spPr>
                      <wps:txbx>
                        <w:txbxContent>
                          <w:p w14:paraId="4F452D2A" w14:textId="77777777" w:rsidR="002411F5" w:rsidRDefault="002411F5"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2411F5" w:rsidRDefault="002411F5" w:rsidP="007D04EC">
                            <w:pPr>
                              <w:spacing w:line="240" w:lineRule="auto"/>
                              <w:jc w:val="both"/>
                              <w:rPr>
                                <w:rFonts w:eastAsiaTheme="minorEastAsia"/>
                                <w:color w:val="FFFFFF" w:themeColor="background1"/>
                                <w:sz w:val="24"/>
                              </w:rPr>
                              <w:pPrChange w:id="0" w:author="u5553211" w:date="2018-04-04T12:22:00Z">
                                <w:pPr>
                                  <w:spacing w:line="240" w:lineRule="auto"/>
                                </w:pPr>
                              </w:pPrChange>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2B3D348F" w14:textId="77777777" w:rsidR="002411F5" w:rsidRDefault="002411F5"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2411F5" w:rsidRDefault="002411F5"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2411F5" w:rsidRPr="00DC60BD"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2411F5" w:rsidRPr="00DC60BD"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2411F5" w:rsidRPr="00DC60BD"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2411F5" w:rsidRPr="00DC60BD"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2411F5"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2411F5" w:rsidRDefault="002411F5"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2411F5" w:rsidRPr="00DC60BD" w:rsidRDefault="002411F5"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2411F5" w:rsidRDefault="002411F5" w:rsidP="00A92998">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2411F5" w:rsidRPr="00A92998" w:rsidRDefault="002411F5"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2411F5" w:rsidRPr="009F592D" w:rsidRDefault="002411F5" w:rsidP="00B778E2">
                            <w:pPr>
                              <w:numPr>
                                <w:ilvl w:val="0"/>
                                <w:numId w:val="11"/>
                              </w:numPr>
                              <w:rPr>
                                <w:rFonts w:eastAsiaTheme="minorEastAsia"/>
                                <w:color w:val="FFFFFF" w:themeColor="background1"/>
                                <w:sz w:val="24"/>
                              </w:rPr>
                            </w:pPr>
                            <w:r w:rsidRPr="009F592D">
                              <w:rPr>
                                <w:rFonts w:eastAsiaTheme="minorEastAsia" w:hint="eastAsia"/>
                                <w:color w:val="FFFFFF" w:themeColor="background1"/>
                                <w:sz w:val="24"/>
                              </w:rPr>
                              <w:t>Xianjun Zheng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D23140C" id="_x0000_t202" coordsize="21600,21600" o:spt="202" path="m,l,21600r21600,l21600,xe">
                <v:stroke joinstyle="miter"/>
                <v:path gradientshapeok="t" o:connecttype="rect"/>
              </v:shapetype>
              <v:shape id="文本框 2" o:spid="_x0000_s1026" type="#_x0000_t202" style="position:absolute;margin-left:-.25pt;margin-top:338.2pt;width:483.5pt;height:35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" filled="f" stroked="f">
                <v:textbox>
                  <w:txbxContent>
                    <w:p w14:paraId="4F452D2A" w14:textId="77777777" w:rsidR="002411F5" w:rsidRDefault="002411F5"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2411F5" w:rsidRDefault="002411F5" w:rsidP="007D04EC">
                      <w:pPr>
                        <w:spacing w:line="240" w:lineRule="auto"/>
                        <w:jc w:val="both"/>
                        <w:rPr>
                          <w:rFonts w:eastAsiaTheme="minorEastAsia"/>
                          <w:color w:val="FFFFFF" w:themeColor="background1"/>
                          <w:sz w:val="24"/>
                        </w:rPr>
                        <w:pPrChange w:id="1" w:author="u5553211" w:date="2018-04-04T12:22:00Z">
                          <w:pPr>
                            <w:spacing w:line="240" w:lineRule="auto"/>
                          </w:pPr>
                        </w:pPrChange>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2B3D348F" w14:textId="77777777" w:rsidR="002411F5" w:rsidRDefault="002411F5"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2411F5" w:rsidRDefault="002411F5"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2411F5" w:rsidRPr="00DC60BD"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2411F5" w:rsidRPr="00DC60BD"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2411F5" w:rsidRPr="00DC60BD"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2411F5" w:rsidRPr="00DC60BD"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2411F5" w:rsidRDefault="002411F5"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2411F5" w:rsidRDefault="002411F5"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2411F5" w:rsidRPr="00DC60BD" w:rsidRDefault="002411F5"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2411F5" w:rsidRDefault="002411F5" w:rsidP="00A92998">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2411F5" w:rsidRPr="00A92998" w:rsidRDefault="002411F5"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2411F5" w:rsidRPr="009F592D" w:rsidRDefault="002411F5" w:rsidP="00B778E2">
                      <w:pPr>
                        <w:numPr>
                          <w:ilvl w:val="0"/>
                          <w:numId w:val="11"/>
                        </w:numPr>
                        <w:rPr>
                          <w:rFonts w:eastAsiaTheme="minorEastAsia"/>
                          <w:color w:val="FFFFFF" w:themeColor="background1"/>
                          <w:sz w:val="24"/>
                        </w:rPr>
                      </w:pPr>
                      <w:r w:rsidRPr="009F592D">
                        <w:rPr>
                          <w:rFonts w:eastAsiaTheme="minorEastAsia" w:hint="eastAsia"/>
                          <w:color w:val="FFFFFF" w:themeColor="background1"/>
                          <w:sz w:val="24"/>
                        </w:rPr>
                        <w:t>Xianjun Zheng</w:t>
                      </w:r>
                    </w:p>
                  </w:txbxContent>
                </v:textbox>
                <w10:wrap type="square" anchorx="margin"/>
              </v:shape>
            </w:pict>
          </mc:Fallback>
        </mc:AlternateContent>
      </w:r>
      <w:r w:rsidR="00A92998" w:rsidRPr="00B778E2">
        <w:rPr>
          <w:rFonts w:eastAsiaTheme="minorEastAsia"/>
          <w:noProof/>
          <w:lang w:val="en-AU"/>
        </w:rPr>
        <mc:AlternateContent>
          <mc:Choice Requires="wps">
            <w:drawing>
              <wp:anchor distT="45720" distB="45720" distL="114300" distR="114300" simplePos="0" relativeHeight="251659264" behindDoc="0" locked="0" layoutInCell="1" allowOverlap="1" wp14:anchorId="7FC79191" wp14:editId="17922CE9">
                <wp:simplePos x="0" y="0"/>
                <wp:positionH relativeFrom="margin">
                  <wp:posOffset>12700</wp:posOffset>
                </wp:positionH>
                <wp:positionV relativeFrom="paragraph">
                  <wp:posOffset>1988185</wp:posOffset>
                </wp:positionV>
                <wp:extent cx="614108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2498ACF" w14:textId="77777777" w:rsidR="002411F5" w:rsidRPr="000B22D1" w:rsidRDefault="002411F5" w:rsidP="00B778E2">
                            <w:pPr>
                              <w:rPr>
                                <w:b/>
                                <w:i/>
                                <w:color w:val="01B0F1"/>
                                <w:sz w:val="72"/>
                              </w:rPr>
                            </w:pPr>
                            <w:r>
                              <w:rPr>
                                <w:b/>
                                <w:i/>
                                <w:color w:val="01B0F1"/>
                                <w:sz w:val="72"/>
                              </w:rPr>
                              <w:t>Assignment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79191" id="_x0000_s1027" type="#_x0000_t202" style="position:absolute;margin-left:1pt;margin-top:156.55pt;width:483.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" filled="f" stroked="f">
                <v:textbox style="mso-fit-shape-to-text:t">
                  <w:txbxContent>
                    <w:p w14:paraId="62498ACF" w14:textId="77777777" w:rsidR="002411F5" w:rsidRPr="000B22D1" w:rsidRDefault="002411F5" w:rsidP="00B778E2">
                      <w:pPr>
                        <w:rPr>
                          <w:b/>
                          <w:i/>
                          <w:color w:val="01B0F1"/>
                          <w:sz w:val="72"/>
                        </w:rPr>
                      </w:pPr>
                      <w:r>
                        <w:rPr>
                          <w:b/>
                          <w:i/>
                          <w:color w:val="01B0F1"/>
                          <w:sz w:val="72"/>
                        </w:rPr>
                        <w:t>Assignment One</w:t>
                      </w:r>
                    </w:p>
                  </w:txbxContent>
                </v:textbox>
                <w10:wrap type="square" anchorx="margin"/>
              </v:shape>
            </w:pict>
          </mc:Fallback>
        </mc:AlternateContent>
      </w:r>
      <w:r w:rsidR="00A92998" w:rsidRPr="00B778E2">
        <w:rPr>
          <w:rFonts w:eastAsiaTheme="minorEastAsia"/>
          <w:noProof/>
          <w:lang w:val="en-AU"/>
        </w:rPr>
        <mc:AlternateContent>
          <mc:Choice Requires="wps">
            <w:drawing>
              <wp:anchor distT="45720" distB="45720" distL="114300" distR="114300" simplePos="0" relativeHeight="251660288" behindDoc="0" locked="0" layoutInCell="1" allowOverlap="1" wp14:anchorId="76C158EF" wp14:editId="3840588F">
                <wp:simplePos x="0" y="0"/>
                <wp:positionH relativeFrom="margin">
                  <wp:posOffset>7620</wp:posOffset>
                </wp:positionH>
                <wp:positionV relativeFrom="paragraph">
                  <wp:posOffset>2759710</wp:posOffset>
                </wp:positionV>
                <wp:extent cx="6141085"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A67066A" w14:textId="77777777" w:rsidR="002411F5" w:rsidRPr="000B22D1" w:rsidRDefault="002411F5" w:rsidP="00B778E2">
                            <w:pPr>
                              <w:spacing w:after="0" w:line="640" w:lineRule="exact"/>
                              <w:rPr>
                                <w:b/>
                                <w:i/>
                                <w:color w:val="FFFFFF" w:themeColor="background1"/>
                                <w:sz w:val="56"/>
                              </w:rPr>
                            </w:pPr>
                            <w:r>
                              <w:rPr>
                                <w:b/>
                                <w:i/>
                                <w:color w:val="FFFFFF" w:themeColor="background1"/>
                                <w:sz w:val="56"/>
                              </w:rPr>
                              <w:t>Fundamentals &amp; Reaction Timer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158EF" id="_x0000_s1028" type="#_x0000_t202" style="position:absolute;margin-left:.6pt;margin-top:217.3pt;width:483.5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" filled="f" stroked="f">
                <v:textbox style="mso-fit-shape-to-text:t">
                  <w:txbxContent>
                    <w:p w14:paraId="6A67066A" w14:textId="77777777" w:rsidR="002411F5" w:rsidRPr="000B22D1" w:rsidRDefault="002411F5" w:rsidP="00B778E2">
                      <w:pPr>
                        <w:spacing w:after="0" w:line="640" w:lineRule="exact"/>
                        <w:rPr>
                          <w:b/>
                          <w:i/>
                          <w:color w:val="FFFFFF" w:themeColor="background1"/>
                          <w:sz w:val="56"/>
                        </w:rPr>
                      </w:pPr>
                      <w:r>
                        <w:rPr>
                          <w:b/>
                          <w:i/>
                          <w:color w:val="FFFFFF" w:themeColor="background1"/>
                          <w:sz w:val="56"/>
                        </w:rPr>
                        <w:t>Fundamentals &amp; Reaction Timer</w:t>
                      </w:r>
                    </w:p>
                  </w:txbxContent>
                </v:textbox>
                <w10:wrap type="square" anchorx="margin"/>
              </v:shape>
            </w:pict>
          </mc:Fallback>
        </mc:AlternateContent>
      </w:r>
      <w:r w:rsidR="00A92998" w:rsidRPr="00B778E2">
        <w:rPr>
          <w:rFonts w:eastAsiaTheme="minorEastAsia"/>
          <w:noProof/>
          <w:lang w:val="en-AU"/>
        </w:rPr>
        <mc:AlternateContent>
          <mc:Choice Requires="wps">
            <w:drawing>
              <wp:anchor distT="45720" distB="45720" distL="114300" distR="114300" simplePos="0" relativeHeight="251662336" behindDoc="0" locked="0" layoutInCell="1" allowOverlap="1" wp14:anchorId="0F8FEA3C" wp14:editId="00E2228C">
                <wp:simplePos x="0" y="0"/>
                <wp:positionH relativeFrom="margin">
                  <wp:posOffset>7620</wp:posOffset>
                </wp:positionH>
                <wp:positionV relativeFrom="paragraph">
                  <wp:posOffset>3235960</wp:posOffset>
                </wp:positionV>
                <wp:extent cx="6141085" cy="140462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1404620"/>
                        </a:xfrm>
                        <a:prstGeom prst="rect">
                          <a:avLst/>
                        </a:prstGeom>
                        <a:noFill/>
                        <a:ln w="9525">
                          <a:noFill/>
                          <a:miter lim="800000"/>
                          <a:headEnd/>
                          <a:tailEnd/>
                        </a:ln>
                      </wps:spPr>
                      <wps:txbx>
                        <w:txbxContent>
                          <w:p w14:paraId="61CFA61F" w14:textId="77777777" w:rsidR="002411F5" w:rsidRDefault="002411F5"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2411F5" w:rsidRPr="000B22D1" w:rsidRDefault="002411F5"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EA3C" id="_x0000_s1029" type="#_x0000_t202" style="position:absolute;margin-left:.6pt;margin-top:254.8pt;width:483.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" filled="f" stroked="f">
                <v:textbox style="mso-fit-shape-to-text:t">
                  <w:txbxContent>
                    <w:p w14:paraId="61CFA61F" w14:textId="77777777" w:rsidR="002411F5" w:rsidRDefault="002411F5"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2411F5" w:rsidRPr="000B22D1" w:rsidRDefault="002411F5"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v:textbox>
                <w10:wrap type="square" anchorx="margin"/>
              </v:shape>
            </w:pict>
          </mc:Fallback>
        </mc:AlternateContent>
      </w:r>
    </w:p>
    <w:p w14:paraId="57C53745" w14:textId="3834FA89" w:rsidR="00626CCD" w:rsidRDefault="00B625B1" w:rsidP="007104E3">
      <w:pPr>
        <w:pStyle w:val="Heading1"/>
      </w:pPr>
      <w:r>
        <w:lastRenderedPageBreak/>
        <w:t xml:space="preserve">Part </w:t>
      </w:r>
      <w:r w:rsidR="00A177A0">
        <w:t>1</w:t>
      </w:r>
      <w:r w:rsidR="007104E3">
        <w:t>: Fundamentals</w:t>
      </w:r>
    </w:p>
    <w:p w14:paraId="719F1D55" w14:textId="77777777" w:rsidR="007104E3" w:rsidRDefault="007104E3" w:rsidP="00B778E2">
      <w:pPr>
        <w:spacing w:before="156"/>
        <w:ind w:left="0" w:firstLine="0"/>
        <w:rPr>
          <w:rFonts w:eastAsiaTheme="minorEastAsia"/>
        </w:rPr>
      </w:pPr>
    </w:p>
    <w:p w14:paraId="6DF354E6" w14:textId="691395A4" w:rsidR="00B625B1" w:rsidRDefault="00B625B1">
      <w:pPr>
        <w:spacing w:after="0" w:line="240" w:lineRule="auto"/>
        <w:ind w:left="0" w:firstLine="0"/>
        <w:rPr>
          <w:rFonts w:eastAsiaTheme="minorEastAsia"/>
        </w:rPr>
      </w:pPr>
      <w:r>
        <w:rPr>
          <w:rFonts w:eastAsiaTheme="minorEastAsia"/>
        </w:rPr>
        <w:br w:type="page"/>
      </w:r>
    </w:p>
    <w:p w14:paraId="2F60B6E1" w14:textId="6717D161" w:rsidR="00B625B1" w:rsidRDefault="00B625B1" w:rsidP="00B625B1">
      <w:pPr>
        <w:pStyle w:val="Heading1"/>
      </w:pPr>
      <w:r>
        <w:rPr>
          <w:rFonts w:hint="eastAsia"/>
        </w:rPr>
        <w:lastRenderedPageBreak/>
        <w:t>Part 2</w:t>
      </w:r>
      <w:r>
        <w:t>:</w:t>
      </w:r>
      <w:r>
        <w:rPr>
          <w:rFonts w:hint="eastAsia"/>
        </w:rPr>
        <w:t xml:space="preserve"> Reaction Timer Summary</w:t>
      </w:r>
    </w:p>
    <w:p w14:paraId="2F2033A0" w14:textId="565CCEAA" w:rsidR="00B625B1" w:rsidRPr="00A64EF6" w:rsidRDefault="00074C84" w:rsidP="007D04EC">
      <w:pPr>
        <w:spacing w:before="156"/>
        <w:ind w:left="0" w:firstLine="0"/>
        <w:jc w:val="both"/>
        <w:rPr>
          <w:rFonts w:eastAsiaTheme="minorEastAsia"/>
        </w:rPr>
        <w:pPrChange w:id="2" w:author="u5553211" w:date="2018-04-04T12:23:00Z">
          <w:pPr>
            <w:spacing w:before="156"/>
            <w:ind w:left="0" w:firstLine="0"/>
          </w:pPr>
        </w:pPrChange>
      </w:pPr>
      <w:r>
        <w:rPr>
          <w:rFonts w:eastAsiaTheme="minorEastAsia"/>
        </w:rPr>
        <w:t>In this part, it shows the main feature list and high-level design of our reaction timer implementation. It also explains the details of how we implement the</w:t>
      </w:r>
      <w:r w:rsidR="00952FEC">
        <w:rPr>
          <w:rFonts w:eastAsiaTheme="minorEastAsia"/>
        </w:rPr>
        <w:t>se</w:t>
      </w:r>
      <w:r>
        <w:rPr>
          <w:rFonts w:eastAsiaTheme="minorEastAsia"/>
        </w:rPr>
        <w:t xml:space="preserve"> features.</w:t>
      </w:r>
      <w:r w:rsidR="00920D03">
        <w:rPr>
          <w:rFonts w:eastAsiaTheme="minorEastAsia"/>
        </w:rPr>
        <w:t xml:space="preserve"> At the last of this report, we discuss the mean we applied testing during our development.</w:t>
      </w:r>
    </w:p>
    <w:p w14:paraId="0D6E8207" w14:textId="637F0FF9" w:rsidR="00626CCD" w:rsidRDefault="00626CCD" w:rsidP="00626CCD">
      <w:pPr>
        <w:pStyle w:val="Heading1"/>
        <w:spacing w:before="312"/>
      </w:pPr>
      <w:r>
        <w:t>Features</w:t>
      </w:r>
    </w:p>
    <w:p w14:paraId="0707DDDF" w14:textId="48512C41" w:rsidR="00626CCD" w:rsidRPr="005053A4" w:rsidRDefault="00F20CEA" w:rsidP="005053A4">
      <w:pPr>
        <w:pStyle w:val="ListParagraph"/>
      </w:pPr>
      <w:r>
        <w:t>I</w:t>
      </w:r>
      <w:r w:rsidRPr="005053A4">
        <w:t xml:space="preserve">mplement the four </w:t>
      </w:r>
      <w:del w:id="3" w:author="u5553211" w:date="2018-04-04T12:23:00Z">
        <w:r w:rsidRPr="005053A4" w:rsidDel="007D04EC">
          <w:delText xml:space="preserve">period </w:delText>
        </w:r>
      </w:del>
      <w:ins w:id="4" w:author="u5553211" w:date="2018-04-04T12:23:00Z">
        <w:r w:rsidR="007D04EC">
          <w:t>states</w:t>
        </w:r>
        <w:r w:rsidR="007D04EC" w:rsidRPr="005053A4">
          <w:t xml:space="preserve"> </w:t>
        </w:r>
      </w:ins>
      <w:r w:rsidRPr="005053A4">
        <w:t>of the Reaction Timer specification</w:t>
      </w:r>
      <w:r w:rsidR="00C2254D" w:rsidRPr="005053A4">
        <w:t xml:space="preserve"> on Nexys4 DDR</w:t>
      </w:r>
    </w:p>
    <w:p w14:paraId="42891BC5" w14:textId="5D6DDAEF" w:rsidR="003D4CDB" w:rsidRPr="005053A4" w:rsidRDefault="003951BC" w:rsidP="006132EA">
      <w:pPr>
        <w:pStyle w:val="ListParagraph"/>
      </w:pPr>
      <w:r w:rsidRPr="005053A4">
        <w:t xml:space="preserve">[Advanced] </w:t>
      </w:r>
      <w:r w:rsidR="00F20CEA" w:rsidRPr="005053A4">
        <w:t>Show</w:t>
      </w:r>
      <w:del w:id="5" w:author="u5553211" w:date="2018-04-04T12:24:00Z">
        <w:r w:rsidR="00F20CEA" w:rsidRPr="005053A4" w:rsidDel="007D04EC">
          <w:delText>s</w:delText>
        </w:r>
      </w:del>
      <w:r w:rsidR="00F20CEA" w:rsidRPr="005053A4">
        <w:t xml:space="preserve"> the best record time </w:t>
      </w:r>
      <w:r w:rsidR="006132EA">
        <w:t xml:space="preserve">and LED animation </w:t>
      </w:r>
      <w:r w:rsidR="00F20CEA" w:rsidRPr="005053A4">
        <w:t>at the idle state</w:t>
      </w:r>
    </w:p>
    <w:p w14:paraId="34A29AB6" w14:textId="7E27F4CB" w:rsidR="00F20CEA" w:rsidRPr="005053A4" w:rsidRDefault="003951BC" w:rsidP="005053A4">
      <w:pPr>
        <w:pStyle w:val="ListParagraph"/>
      </w:pPr>
      <w:r w:rsidRPr="005053A4">
        <w:t xml:space="preserve">[Advanced] </w:t>
      </w:r>
      <w:r w:rsidR="00F20CEA" w:rsidRPr="005053A4">
        <w:t>Automatically return to idle state after display the reaction time for 10 seconds</w:t>
      </w:r>
    </w:p>
    <w:p w14:paraId="332DE330" w14:textId="61D48E9E" w:rsidR="00F20CEA" w:rsidRPr="005053A4" w:rsidRDefault="003951BC" w:rsidP="005053A4">
      <w:pPr>
        <w:pStyle w:val="ListParagraph"/>
      </w:pPr>
      <w:r w:rsidRPr="005053A4">
        <w:t xml:space="preserve">[Advanced] </w:t>
      </w:r>
      <w:r w:rsidR="00F20CEA" w:rsidRPr="005053A4">
        <w:t xml:space="preserve">Display the reaction time as a </w:t>
      </w:r>
      <w:r w:rsidR="00432501">
        <w:t>7</w:t>
      </w:r>
      <w:r w:rsidR="00F20CEA" w:rsidRPr="005053A4">
        <w:t>-digit decimal floating point number in second</w:t>
      </w:r>
      <w:ins w:id="6" w:author="u5553211" w:date="2018-04-04T12:25:00Z">
        <w:r w:rsidR="007D04EC">
          <w:t>s</w:t>
        </w:r>
      </w:ins>
    </w:p>
    <w:p w14:paraId="03787C88" w14:textId="7971506E" w:rsidR="00F20CEA" w:rsidRPr="005053A4" w:rsidRDefault="003951BC" w:rsidP="005053A4">
      <w:pPr>
        <w:pStyle w:val="ListParagraph"/>
      </w:pPr>
      <w:r w:rsidRPr="005053A4">
        <w:t xml:space="preserve">[Advanced] </w:t>
      </w:r>
      <w:r w:rsidR="00F20CEA" w:rsidRPr="005053A4">
        <w:t xml:space="preserve">Using </w:t>
      </w:r>
      <w:r w:rsidR="00F7696F" w:rsidRPr="005053A4">
        <w:t xml:space="preserve">Linear Congruential Generator </w:t>
      </w:r>
      <w:r w:rsidR="004512FD">
        <w:t xml:space="preserve">and </w:t>
      </w:r>
      <w:r w:rsidR="004512FD" w:rsidRPr="004512FD">
        <w:t xml:space="preserve">Mersenne </w:t>
      </w:r>
      <w:r w:rsidR="004512FD">
        <w:t>T</w:t>
      </w:r>
      <w:r w:rsidR="004512FD" w:rsidRPr="004512FD">
        <w:t xml:space="preserve">wister </w:t>
      </w:r>
      <w:r w:rsidR="004512FD">
        <w:t xml:space="preserve">MT19937 </w:t>
      </w:r>
      <w:r w:rsidR="00F7696F" w:rsidRPr="005053A4">
        <w:t>as the random number generator to set random event time</w:t>
      </w:r>
    </w:p>
    <w:p w14:paraId="0C0304F6" w14:textId="70FB2C65" w:rsidR="00F7696F" w:rsidRPr="005053A4" w:rsidRDefault="003951BC" w:rsidP="005053A4">
      <w:pPr>
        <w:pStyle w:val="ListParagraph"/>
      </w:pPr>
      <w:r w:rsidRPr="005053A4">
        <w:t xml:space="preserve">[Advanced] </w:t>
      </w:r>
      <w:r w:rsidR="00F7696F" w:rsidRPr="005053A4">
        <w:t xml:space="preserve">The recent reaction time would </w:t>
      </w:r>
      <w:del w:id="7" w:author="u5553211" w:date="2018-04-04T12:25:00Z">
        <w:r w:rsidR="00F7696F" w:rsidRPr="005053A4" w:rsidDel="007D04EC">
          <w:delText xml:space="preserve">be to </w:delText>
        </w:r>
      </w:del>
      <w:r w:rsidR="00F7696F" w:rsidRPr="005053A4">
        <w:t>flash if it is the best time</w:t>
      </w:r>
    </w:p>
    <w:p w14:paraId="17088E2C" w14:textId="42E6F18D" w:rsidR="0045327D" w:rsidRPr="005053A4" w:rsidRDefault="003951BC" w:rsidP="005053A4">
      <w:pPr>
        <w:pStyle w:val="ListParagraph"/>
      </w:pPr>
      <w:r w:rsidRPr="005053A4">
        <w:t xml:space="preserve">[Advanced] </w:t>
      </w:r>
      <w:r w:rsidR="0045327D" w:rsidRPr="005053A4">
        <w:t xml:space="preserve">If tester pressed the button before the </w:t>
      </w:r>
      <w:r w:rsidR="00355344" w:rsidRPr="005053A4">
        <w:t>reaction signal</w:t>
      </w:r>
      <w:r w:rsidR="0064355B" w:rsidRPr="005053A4">
        <w:t>, the reaction ti</w:t>
      </w:r>
      <w:r w:rsidR="004F6A48">
        <w:t>mer will mark this as a failure</w:t>
      </w:r>
    </w:p>
    <w:p w14:paraId="4942C709" w14:textId="45FB3954" w:rsidR="00EC6ED7" w:rsidRDefault="003951BC" w:rsidP="005053A4">
      <w:pPr>
        <w:pStyle w:val="ListParagraph"/>
      </w:pPr>
      <w:r w:rsidRPr="005053A4">
        <w:t xml:space="preserve">[Advanced] </w:t>
      </w:r>
      <w:r w:rsidR="0045327D" w:rsidRPr="005053A4">
        <w:t xml:space="preserve">Support mono audio output as the </w:t>
      </w:r>
      <w:r w:rsidR="00355344" w:rsidRPr="005053A4">
        <w:t>optional reaction signal</w:t>
      </w:r>
    </w:p>
    <w:p w14:paraId="7EEF470F" w14:textId="7018F2CD" w:rsidR="00DF4F00" w:rsidRDefault="00632735" w:rsidP="00DF4F00">
      <w:pPr>
        <w:pStyle w:val="Heading1"/>
        <w:spacing w:before="312"/>
      </w:pPr>
      <w:r>
        <w:t>Architecture</w:t>
      </w:r>
    </w:p>
    <w:p w14:paraId="77418D3F" w14:textId="56F5EE48" w:rsidR="00322DC5" w:rsidRPr="007F042A" w:rsidRDefault="007A22DC" w:rsidP="007324EB">
      <w:pPr>
        <w:spacing w:before="156" w:after="0"/>
        <w:rPr>
          <w:rFonts w:eastAsiaTheme="minorEastAsia"/>
        </w:rPr>
        <w:pPrChange w:id="8" w:author="u5553211" w:date="2018-04-04T12:50:00Z">
          <w:pPr>
            <w:spacing w:before="156"/>
          </w:pPr>
        </w:pPrChange>
      </w:pPr>
      <w:r>
        <w:t>The following diagram shows the top level design of the reaction module.</w:t>
      </w:r>
    </w:p>
    <w:p w14:paraId="7FB0DB91" w14:textId="233E6FF3" w:rsidR="00322DC5" w:rsidRDefault="007A22DC" w:rsidP="007324EB">
      <w:pPr>
        <w:spacing w:after="0" w:line="240" w:lineRule="auto"/>
        <w:jc w:val="center"/>
        <w:rPr>
          <w:ins w:id="9" w:author="u5553211" w:date="2018-04-04T12:50:00Z"/>
          <w:rFonts w:eastAsiaTheme="minorEastAsia"/>
        </w:rPr>
        <w:pPrChange w:id="10" w:author="u5553211" w:date="2018-04-04T12:51:00Z">
          <w:pPr>
            <w:spacing w:before="360" w:after="360" w:line="240" w:lineRule="auto"/>
            <w:jc w:val="center"/>
          </w:pPr>
        </w:pPrChange>
      </w:pPr>
      <w:r>
        <w:rPr>
          <w:noProof/>
          <w:lang w:val="en-AU"/>
        </w:rPr>
        <w:drawing>
          <wp:inline distT="0" distB="0" distL="0" distR="0" wp14:anchorId="6B1A0B40" wp14:editId="0BF59B71">
            <wp:extent cx="4333875" cy="218873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15">
                      <a:extLst>
                        <a:ext uri="{28A0092B-C50C-407E-A947-70E740481C1C}">
                          <a14:useLocalDpi xmlns:a14="http://schemas.microsoft.com/office/drawing/2010/main" val="0"/>
                        </a:ext>
                      </a:extLst>
                    </a:blip>
                    <a:srcRect l="3757" r="4259"/>
                    <a:stretch/>
                  </pic:blipFill>
                  <pic:spPr bwMode="auto">
                    <a:xfrm>
                      <a:off x="0" y="0"/>
                      <a:ext cx="4404294" cy="2224302"/>
                    </a:xfrm>
                    <a:prstGeom prst="rect">
                      <a:avLst/>
                    </a:prstGeom>
                    <a:ln>
                      <a:noFill/>
                    </a:ln>
                    <a:extLst>
                      <a:ext uri="{53640926-AAD7-44D8-BBD7-CCE9431645EC}">
                        <a14:shadowObscured xmlns:a14="http://schemas.microsoft.com/office/drawing/2010/main"/>
                      </a:ext>
                    </a:extLst>
                  </pic:spPr>
                </pic:pic>
              </a:graphicData>
            </a:graphic>
          </wp:inline>
        </w:drawing>
      </w:r>
    </w:p>
    <w:p w14:paraId="2D598D27" w14:textId="01D066CC" w:rsidR="007324EB" w:rsidRPr="00322DC5" w:rsidRDefault="007324EB" w:rsidP="007324EB">
      <w:pPr>
        <w:spacing w:after="360" w:line="240" w:lineRule="auto"/>
        <w:jc w:val="center"/>
        <w:rPr>
          <w:rFonts w:eastAsiaTheme="minorEastAsia"/>
        </w:rPr>
        <w:pPrChange w:id="11" w:author="u5553211" w:date="2018-04-04T12:51:00Z">
          <w:pPr>
            <w:spacing w:before="360" w:after="360" w:line="240" w:lineRule="auto"/>
            <w:jc w:val="center"/>
          </w:pPr>
        </w:pPrChange>
      </w:pPr>
      <w:ins w:id="12" w:author="u5553211" w:date="2018-04-04T12:50:00Z">
        <w:r>
          <w:rPr>
            <w:rFonts w:eastAsiaTheme="minorEastAsia"/>
          </w:rPr>
          <w:t>Figure 1. Top Level Design of reactionTimer</w:t>
        </w:r>
      </w:ins>
    </w:p>
    <w:p w14:paraId="29603690" w14:textId="1B5EBEAB" w:rsidR="00CC468E" w:rsidRDefault="002F2F58" w:rsidP="00BB3D38">
      <w:pPr>
        <w:spacing w:before="156"/>
        <w:jc w:val="both"/>
        <w:pPrChange w:id="13" w:author="u5553211" w:date="2018-04-04T12:25:00Z">
          <w:pPr>
            <w:spacing w:before="156"/>
          </w:pPr>
        </w:pPrChange>
      </w:pPr>
      <w:r>
        <w:t xml:space="preserve">The input </w:t>
      </w:r>
      <w:r w:rsidR="00E626B6">
        <w:t xml:space="preserve">wires </w:t>
      </w:r>
      <w:r>
        <w:t xml:space="preserve">of the global module </w:t>
      </w:r>
      <w:r w:rsidR="00632735">
        <w:t>are</w:t>
      </w:r>
      <w:r>
        <w:t xml:space="preserve"> 4 switches, 2 buttons and system 100MHz clock. </w:t>
      </w:r>
      <w:r w:rsidR="001B3BFE">
        <w:t xml:space="preserve">One switch </w:t>
      </w:r>
      <w:del w:id="14" w:author="u5553211" w:date="2018-04-04T12:25:00Z">
        <w:r w:rsidR="001B3BFE" w:rsidDel="00BB3D38">
          <w:delText xml:space="preserve">uses </w:delText>
        </w:r>
      </w:del>
      <w:ins w:id="15" w:author="u5553211" w:date="2018-04-04T12:25:00Z">
        <w:r w:rsidR="00BB3D38">
          <w:t xml:space="preserve">is used </w:t>
        </w:r>
      </w:ins>
      <w:r w:rsidR="001B3BFE">
        <w:t xml:space="preserve">as reset, one </w:t>
      </w:r>
      <w:del w:id="16" w:author="u5553211" w:date="2018-04-04T12:25:00Z">
        <w:r w:rsidR="001B3BFE" w:rsidDel="00BB3D38">
          <w:delText xml:space="preserve">uses </w:delText>
        </w:r>
      </w:del>
      <w:ins w:id="17" w:author="u5553211" w:date="2018-04-04T12:25:00Z">
        <w:r w:rsidR="00BB3D38">
          <w:t xml:space="preserve">is used </w:t>
        </w:r>
      </w:ins>
      <w:r w:rsidR="001B3BFE">
        <w:t xml:space="preserve">as enable, one </w:t>
      </w:r>
      <w:del w:id="18" w:author="u5553211" w:date="2018-04-04T12:25:00Z">
        <w:r w:rsidR="001B3BFE" w:rsidDel="00BB3D38">
          <w:delText xml:space="preserve">uses </w:delText>
        </w:r>
      </w:del>
      <w:ins w:id="19" w:author="u5553211" w:date="2018-04-04T12:25:00Z">
        <w:r w:rsidR="00BB3D38">
          <w:t xml:space="preserve">is used </w:t>
        </w:r>
      </w:ins>
      <w:r w:rsidR="001B3BFE">
        <w:t xml:space="preserve">as audio output disable, and the other one </w:t>
      </w:r>
      <w:del w:id="20" w:author="u5553211" w:date="2018-04-04T12:25:00Z">
        <w:r w:rsidR="001B3BFE" w:rsidDel="00BB3D38">
          <w:delText xml:space="preserve">uses </w:delText>
        </w:r>
      </w:del>
      <w:ins w:id="21" w:author="u5553211" w:date="2018-04-04T12:25:00Z">
        <w:r w:rsidR="00BB3D38">
          <w:t xml:space="preserve">is used </w:t>
        </w:r>
      </w:ins>
      <w:r w:rsidR="001B3BFE">
        <w:t xml:space="preserve">as LED </w:t>
      </w:r>
      <w:r w:rsidR="001B3BFE">
        <w:lastRenderedPageBreak/>
        <w:t xml:space="preserve">output disable. </w:t>
      </w:r>
      <w:r w:rsidR="00767210">
        <w:t xml:space="preserve">One button </w:t>
      </w:r>
      <w:del w:id="22" w:author="u5553211" w:date="2018-04-04T12:26:00Z">
        <w:r w:rsidR="00767210" w:rsidDel="00BB3D38">
          <w:delText xml:space="preserve">uses </w:delText>
        </w:r>
      </w:del>
      <w:ins w:id="23" w:author="u5553211" w:date="2018-04-04T12:26:00Z">
        <w:r w:rsidR="00BB3D38">
          <w:t xml:space="preserve">is used </w:t>
        </w:r>
      </w:ins>
      <w:r w:rsidR="00767210">
        <w:t xml:space="preserve">as the test start button and the other one </w:t>
      </w:r>
      <w:del w:id="24" w:author="u5553211" w:date="2018-04-04T12:26:00Z">
        <w:r w:rsidR="00767210" w:rsidDel="00BB3D38">
          <w:delText xml:space="preserve">uses </w:delText>
        </w:r>
      </w:del>
      <w:ins w:id="25" w:author="u5553211" w:date="2018-04-04T12:26:00Z">
        <w:r w:rsidR="00BB3D38">
          <w:t xml:space="preserve">is used </w:t>
        </w:r>
      </w:ins>
      <w:r w:rsidR="00767210">
        <w:t xml:space="preserve">as test button. </w:t>
      </w:r>
      <w:r w:rsidR="00E626B6">
        <w:t>The output wires are 16 LEDs, 7-segement display and mono audio outputs.</w:t>
      </w:r>
    </w:p>
    <w:p w14:paraId="23BF74BB" w14:textId="73E0BA95" w:rsidR="00C26AD1" w:rsidRDefault="00C26AD1" w:rsidP="00BB3D38">
      <w:pPr>
        <w:spacing w:before="156"/>
        <w:jc w:val="both"/>
        <w:pPrChange w:id="26" w:author="u5553211" w:date="2018-04-04T12:27:00Z">
          <w:pPr>
            <w:spacing w:before="156"/>
          </w:pPr>
        </w:pPrChange>
      </w:pPr>
      <w:r>
        <w:t xml:space="preserve">The top module architecture is designed for processing the input and output signal directly to the FPGA board. </w:t>
      </w:r>
      <w:r w:rsidR="00C97ACC">
        <w:t xml:space="preserve">All the input and output pins </w:t>
      </w:r>
      <w:ins w:id="27" w:author="u5553211" w:date="2018-04-04T12:27:00Z">
        <w:r w:rsidR="00BB3D38">
          <w:t xml:space="preserve">use </w:t>
        </w:r>
      </w:ins>
      <w:del w:id="28" w:author="u5553211" w:date="2018-04-04T12:27:00Z">
        <w:r w:rsidR="00C97ACC" w:rsidDel="00BB3D38">
          <w:delText xml:space="preserve">are chosen to </w:delText>
        </w:r>
      </w:del>
      <w:del w:id="29" w:author="u5553211" w:date="2018-04-04T12:26:00Z">
        <w:r w:rsidR="00C97ACC" w:rsidDel="00BB3D38">
          <w:delText xml:space="preserve">be used </w:delText>
        </w:r>
      </w:del>
      <w:r w:rsidR="00C97ACC">
        <w:t xml:space="preserve">CMOS 3.3V standard. The clock used in this design is the 100MHz clock provided by the crystal on the board. </w:t>
      </w:r>
      <w:r w:rsidR="00BF65A1">
        <w:t xml:space="preserve">An 1kHz clock generated from the 100MHz clock is used as the clock for the </w:t>
      </w:r>
      <w:r w:rsidR="00256692">
        <w:t>Seven-Segments Display to select the digit.</w:t>
      </w:r>
    </w:p>
    <w:p w14:paraId="16DB7C34" w14:textId="604581BD" w:rsidR="005976D5" w:rsidRPr="0060581E" w:rsidRDefault="005976D5" w:rsidP="005053A4">
      <w:pPr>
        <w:spacing w:before="156"/>
        <w:rPr>
          <w:rFonts w:eastAsiaTheme="minorEastAsia"/>
        </w:rPr>
      </w:pPr>
      <w:r>
        <w:t>The edge detector has the same logic as the one we used in Lab 4.</w:t>
      </w:r>
    </w:p>
    <w:p w14:paraId="0F8FCA6F" w14:textId="7795E766" w:rsidR="00432501" w:rsidRDefault="00432501" w:rsidP="00432501">
      <w:pPr>
        <w:pStyle w:val="Heading2"/>
      </w:pPr>
      <w:r>
        <w:t>Module</w:t>
      </w:r>
      <w:r w:rsidR="005729F0">
        <w:t>s at Top Level</w:t>
      </w:r>
    </w:p>
    <w:p w14:paraId="027F50DC" w14:textId="08849B95" w:rsidR="005053A4" w:rsidRDefault="001B3BFE" w:rsidP="00432501">
      <w:pPr>
        <w:pStyle w:val="Heading3"/>
      </w:pPr>
      <w:r>
        <w:t xml:space="preserve">Input </w:t>
      </w:r>
      <w:r w:rsidR="007E1D5F">
        <w:t xml:space="preserve">Signal </w:t>
      </w:r>
      <w:r w:rsidR="00574F11">
        <w:t>Debouncing</w:t>
      </w:r>
    </w:p>
    <w:p w14:paraId="39B30EA8" w14:textId="249879DE" w:rsidR="001B3BFE" w:rsidRDefault="002641B4" w:rsidP="00BB3D38">
      <w:pPr>
        <w:spacing w:before="156"/>
        <w:jc w:val="both"/>
        <w:pPrChange w:id="30" w:author="u5553211" w:date="2018-04-04T12:27:00Z">
          <w:pPr>
            <w:spacing w:before="156"/>
          </w:pPr>
        </w:pPrChange>
      </w:pPr>
      <w:r>
        <w:t>For all the switches used in this reaction timer, it does</w:t>
      </w:r>
      <w:ins w:id="31" w:author="u5553211" w:date="2018-04-04T12:27:00Z">
        <w:r w:rsidR="00BB3D38">
          <w:t xml:space="preserve"> not </w:t>
        </w:r>
      </w:ins>
      <w:del w:id="32" w:author="u5553211" w:date="2018-04-04T12:27:00Z">
        <w:r w:rsidDel="00BB3D38">
          <w:delText>n’t need</w:delText>
        </w:r>
      </w:del>
      <w:ins w:id="33" w:author="u5553211" w:date="2018-04-04T12:27:00Z">
        <w:r w:rsidR="00BB3D38">
          <w:t>require</w:t>
        </w:r>
      </w:ins>
      <w:r>
        <w:t xml:space="preserve"> any debouncer. </w:t>
      </w:r>
      <w:del w:id="34" w:author="u5553211" w:date="2018-04-04T12:28:00Z">
        <w:r w:rsidDel="00BB3D38">
          <w:delText xml:space="preserve">But </w:delText>
        </w:r>
      </w:del>
      <w:ins w:id="35" w:author="u5553211" w:date="2018-04-04T12:28:00Z">
        <w:r w:rsidR="00BB3D38">
          <w:t xml:space="preserve">However, </w:t>
        </w:r>
      </w:ins>
      <w:r>
        <w:t>for those two buttons</w:t>
      </w:r>
      <w:ins w:id="36" w:author="u5553211" w:date="2018-04-04T12:28:00Z">
        <w:r w:rsidR="00E35F9F">
          <w:t xml:space="preserve"> (Start Button and Test Button)</w:t>
        </w:r>
      </w:ins>
      <w:r>
        <w:t>, they need different debouncing methods.</w:t>
      </w:r>
    </w:p>
    <w:p w14:paraId="52167311" w14:textId="39B46561" w:rsidR="00F05C1A" w:rsidRPr="00F05C1A" w:rsidRDefault="002641B4" w:rsidP="00BB3D38">
      <w:pPr>
        <w:spacing w:before="156"/>
        <w:jc w:val="both"/>
        <w:rPr>
          <w:rFonts w:eastAsiaTheme="minorEastAsia"/>
        </w:rPr>
        <w:pPrChange w:id="37" w:author="u5553211" w:date="2018-04-04T12:27:00Z">
          <w:pPr>
            <w:spacing w:before="156"/>
          </w:pPr>
        </w:pPrChange>
      </w:pPr>
      <w:r>
        <w:t xml:space="preserve">For the start button, it is only used as a signal for starting the test. </w:t>
      </w:r>
      <w:del w:id="38" w:author="u5553211" w:date="2018-04-04T12:29:00Z">
        <w:r w:rsidDel="00662B9C">
          <w:delText>So t</w:delText>
        </w:r>
      </w:del>
      <w:ins w:id="39" w:author="u5553211" w:date="2018-04-04T12:29:00Z">
        <w:r w:rsidR="00662B9C">
          <w:t>T</w:t>
        </w:r>
      </w:ins>
      <w:r>
        <w:t xml:space="preserve">he debouncer for start button is just the </w:t>
      </w:r>
      <w:del w:id="40" w:author="u5553211" w:date="2018-04-04T12:29:00Z">
        <w:r w:rsidDel="006072F1">
          <w:delText xml:space="preserve">sample </w:delText>
        </w:r>
      </w:del>
      <w:ins w:id="41" w:author="u5553211" w:date="2018-04-04T12:29:00Z">
        <w:r w:rsidR="006072F1">
          <w:t xml:space="preserve">same </w:t>
        </w:r>
      </w:ins>
      <w:r>
        <w:t xml:space="preserve">pipeline debouncer as we implemented in the lab. </w:t>
      </w:r>
      <w:r w:rsidR="00F05C1A">
        <w:t xml:space="preserve">The pipeline is described as a single register. </w:t>
      </w:r>
      <w:r>
        <w:t>The differen</w:t>
      </w:r>
      <w:ins w:id="42" w:author="u5553211" w:date="2018-04-04T12:29:00Z">
        <w:r w:rsidR="000111C8">
          <w:t xml:space="preserve">ce </w:t>
        </w:r>
      </w:ins>
      <w:ins w:id="43" w:author="u5553211" w:date="2018-04-04T12:30:00Z">
        <w:r w:rsidR="000111C8">
          <w:t>between</w:t>
        </w:r>
      </w:ins>
      <w:ins w:id="44" w:author="u5553211" w:date="2018-04-04T12:29:00Z">
        <w:r w:rsidR="000111C8">
          <w:t xml:space="preserve"> our design with</w:t>
        </w:r>
      </w:ins>
      <w:del w:id="45" w:author="u5553211" w:date="2018-04-04T12:29:00Z">
        <w:r w:rsidDel="000111C8">
          <w:delText>t from</w:delText>
        </w:r>
      </w:del>
      <w:r>
        <w:t xml:space="preserve"> the lab version is</w:t>
      </w:r>
      <w:ins w:id="46" w:author="u5553211" w:date="2018-04-04T12:30:00Z">
        <w:r w:rsidR="000111C8">
          <w:t xml:space="preserve"> that</w:t>
        </w:r>
      </w:ins>
      <w:r>
        <w:t xml:space="preserve"> the pipeline level </w:t>
      </w:r>
      <w:r w:rsidR="00612D0F">
        <w:t xml:space="preserve">could be modified by </w:t>
      </w:r>
      <w:r w:rsidR="00B249FF">
        <w:t>a 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When the button </w:t>
      </w:r>
      <w:ins w:id="47" w:author="u5553211" w:date="2018-04-04T12:30:00Z">
        <w:r w:rsidR="000111C8">
          <w:rPr>
            <w:rFonts w:eastAsiaTheme="minorEastAsia"/>
          </w:rPr>
          <w:t xml:space="preserve">is </w:t>
        </w:r>
      </w:ins>
      <w:r w:rsidR="00A31BCF">
        <w:rPr>
          <w:rFonts w:eastAsiaTheme="minorEastAsia"/>
        </w:rPr>
        <w:t xml:space="preserve">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 xml:space="preserve">value comparison. Due to the limitation of the integer is 32-bit </w:t>
      </w:r>
      <w:ins w:id="48" w:author="u5553211" w:date="2018-04-04T12:31:00Z">
        <w:r w:rsidR="000111C8">
          <w:rPr>
            <w:rFonts w:eastAsiaTheme="minorEastAsia"/>
          </w:rPr>
          <w:t xml:space="preserve">by </w:t>
        </w:r>
      </w:ins>
      <w:del w:id="49" w:author="u5553211" w:date="2018-04-04T12:31:00Z">
        <w:r w:rsidR="00A31BCF" w:rsidDel="000111C8">
          <w:rPr>
            <w:rFonts w:eastAsiaTheme="minorEastAsia"/>
          </w:rPr>
          <w:delText xml:space="preserve">as </w:delText>
        </w:r>
      </w:del>
      <w:r w:rsidR="00A31BCF">
        <w:rPr>
          <w:rFonts w:eastAsiaTheme="minorEastAsia"/>
        </w:rPr>
        <w:t xml:space="preserve">default, </w:t>
      </w:r>
      <w:del w:id="50" w:author="u5553211" w:date="2018-04-04T12:31:00Z">
        <w:r w:rsidR="00A31BCF" w:rsidDel="000111C8">
          <w:rPr>
            <w:rFonts w:eastAsiaTheme="minorEastAsia"/>
          </w:rPr>
          <w:delText xml:space="preserve">hence </w:delText>
        </w:r>
      </w:del>
      <w:r w:rsidR="00A31BCF">
        <w:rPr>
          <w:rFonts w:eastAsiaTheme="minorEastAsia"/>
        </w:rPr>
        <w:t>this module could support up to 32-level pipeline.</w:t>
      </w:r>
      <w:r w:rsidR="0074117F">
        <w:rPr>
          <w:rFonts w:eastAsiaTheme="minorEastAsia"/>
        </w:rPr>
        <w:t xml:space="preserve"> In the implementation of reaction timer, this</w:t>
      </w:r>
      <w:ins w:id="51" w:author="u5553211" w:date="2018-04-04T12:32:00Z">
        <w:r w:rsidR="00AA6B46">
          <w:rPr>
            <w:rFonts w:eastAsiaTheme="minorEastAsia"/>
          </w:rPr>
          <w:t xml:space="preserve"> pipeline</w:t>
        </w:r>
      </w:ins>
      <w:r w:rsidR="0074117F">
        <w:rPr>
          <w:rFonts w:eastAsiaTheme="minorEastAsia"/>
        </w:rPr>
        <w:t xml:space="preserve"> level has been set to 5.</w:t>
      </w:r>
    </w:p>
    <w:p w14:paraId="709767DF" w14:textId="5E2DDA39" w:rsidR="00731F0B" w:rsidRPr="004179DC" w:rsidRDefault="00B249FF" w:rsidP="00205B51">
      <w:pPr>
        <w:spacing w:before="156"/>
        <w:jc w:val="both"/>
        <w:rPr>
          <w:rFonts w:eastAsiaTheme="minorEastAsia"/>
        </w:rPr>
        <w:pPrChange w:id="52" w:author="u5553211" w:date="2018-04-04T12:32:00Z">
          <w:pPr>
            <w:spacing w:before="156"/>
          </w:pPr>
        </w:pPrChange>
      </w:pPr>
      <w:r>
        <w:t xml:space="preserve">For the test button, it </w:t>
      </w:r>
      <w:del w:id="53" w:author="u5553211" w:date="2018-04-04T12:32:00Z">
        <w:r w:rsidDel="00EC0274">
          <w:delText xml:space="preserve">needs </w:delText>
        </w:r>
      </w:del>
      <w:ins w:id="54" w:author="u5553211" w:date="2018-04-04T12:32:00Z">
        <w:r w:rsidR="00EC0274">
          <w:t xml:space="preserve">requires </w:t>
        </w:r>
      </w:ins>
      <w:del w:id="55" w:author="u5553211" w:date="2018-04-04T12:32:00Z">
        <w:r w:rsidDel="008034C1">
          <w:delText xml:space="preserve">for </w:delText>
        </w:r>
      </w:del>
      <w:r>
        <w:t xml:space="preserve">lower latency to </w:t>
      </w:r>
      <w:del w:id="56" w:author="u5553211" w:date="2018-04-04T12:32:00Z">
        <w:r w:rsidDel="00EC0274">
          <w:delText xml:space="preserve">get </w:delText>
        </w:r>
      </w:del>
      <w:ins w:id="57" w:author="u5553211" w:date="2018-04-04T12:32:00Z">
        <w:r w:rsidR="00EC0274">
          <w:t xml:space="preserve">obtain </w:t>
        </w:r>
      </w:ins>
      <w:r>
        <w:t xml:space="preserve">accurate result. </w:t>
      </w:r>
      <w:r w:rsidR="009862E1">
        <w:t xml:space="preserve">Here, we use a latched debouncer for the test button, which allows us to reduce latency </w:t>
      </w:r>
      <w:del w:id="58" w:author="u5553211" w:date="2018-04-04T12:32:00Z">
        <w:r w:rsidR="004179DC" w:rsidDel="00205B51">
          <w:delText xml:space="preserve">within </w:delText>
        </w:r>
      </w:del>
      <w:ins w:id="59" w:author="u5553211" w:date="2018-04-04T12:34:00Z">
        <w:r w:rsidR="003F1165">
          <w:t>to be smaller than</w:t>
        </w:r>
      </w:ins>
      <w:ins w:id="60" w:author="u5553211" w:date="2018-04-04T12:32:00Z">
        <w:r w:rsidR="00205B51">
          <w:t xml:space="preserve"> </w:t>
        </w:r>
      </w:ins>
      <w:r w:rsidR="009862E1">
        <w:t xml:space="preserve">10ns. The edge detector would add another 10ns delay to the signal. </w:t>
      </w:r>
      <w:r w:rsidR="004179DC">
        <w:t xml:space="preserve">Hence, the total latency of the test button </w:t>
      </w:r>
      <w:del w:id="61" w:author="u5553211" w:date="2018-04-04T12:35:00Z">
        <w:r w:rsidR="004179DC" w:rsidDel="003067C3">
          <w:delText xml:space="preserve">pressed </w:delText>
        </w:r>
      </w:del>
      <w:r w:rsidR="004179DC">
        <w:t>is 20ns</w:t>
      </w:r>
      <w:r w:rsidR="0016279D">
        <w:t xml:space="preserve"> for these two modules</w:t>
      </w:r>
      <w:r w:rsidR="004179DC">
        <w:t>.</w:t>
      </w:r>
      <w:r w:rsidR="003D2DBA">
        <w:t xml:space="preserve"> </w:t>
      </w:r>
      <w:r w:rsidR="00731F0B">
        <w:t>However, this w</w:t>
      </w:r>
      <w:ins w:id="62" w:author="u5553211" w:date="2018-04-04T12:35:00Z">
        <w:r w:rsidR="007A39E0">
          <w:t xml:space="preserve">ill not </w:t>
        </w:r>
      </w:ins>
      <w:del w:id="63" w:author="u5553211" w:date="2018-04-04T12:35:00Z">
        <w:r w:rsidR="00731F0B" w:rsidDel="007A39E0">
          <w:delText xml:space="preserve">on’t </w:delText>
        </w:r>
      </w:del>
      <w:r w:rsidR="00731F0B">
        <w:t xml:space="preserve">affect the </w:t>
      </w:r>
      <w:del w:id="64" w:author="u5553211" w:date="2018-04-04T12:35:00Z">
        <w:r w:rsidR="00731F0B" w:rsidDel="00BA60BF">
          <w:delText xml:space="preserve">precise </w:delText>
        </w:r>
      </w:del>
      <w:ins w:id="65" w:author="u5553211" w:date="2018-04-04T12:35:00Z">
        <w:r w:rsidR="00BA60BF">
          <w:t xml:space="preserve">accuracy </w:t>
        </w:r>
      </w:ins>
      <w:r w:rsidR="00731F0B">
        <w:t>of our final result.</w:t>
      </w:r>
      <w:r w:rsidR="00570714">
        <w:t xml:space="preserve"> It will </w:t>
      </w:r>
      <w:ins w:id="66" w:author="u5553211" w:date="2018-04-04T12:35:00Z">
        <w:r w:rsidR="002411F5">
          <w:t xml:space="preserve">be </w:t>
        </w:r>
      </w:ins>
      <w:r w:rsidR="00570714">
        <w:t>explain</w:t>
      </w:r>
      <w:ins w:id="67" w:author="u5553211" w:date="2018-04-04T12:35:00Z">
        <w:r w:rsidR="002411F5">
          <w:t>ed</w:t>
        </w:r>
      </w:ins>
      <w:r w:rsidR="00570714">
        <w:t xml:space="preserve"> </w:t>
      </w:r>
      <w:del w:id="68" w:author="u5553211" w:date="2018-04-04T12:35:00Z">
        <w:r w:rsidR="00570714" w:rsidDel="00F8327C">
          <w:delText xml:space="preserve">further </w:delText>
        </w:r>
      </w:del>
      <w:r w:rsidR="00570714">
        <w:t>later.</w:t>
      </w:r>
    </w:p>
    <w:p w14:paraId="2C75168E" w14:textId="4976CC4A" w:rsidR="005C4FF5" w:rsidRDefault="003D2DBA" w:rsidP="00432501">
      <w:pPr>
        <w:pStyle w:val="Heading3"/>
      </w:pPr>
      <w:r>
        <w:t>Global Timer</w:t>
      </w:r>
    </w:p>
    <w:p w14:paraId="7284630B" w14:textId="21A29714" w:rsidR="006E7E54" w:rsidRDefault="003D2DBA" w:rsidP="00582D34">
      <w:pPr>
        <w:spacing w:before="156"/>
        <w:jc w:val="both"/>
        <w:rPr>
          <w:rFonts w:eastAsiaTheme="minorEastAsia"/>
        </w:rPr>
        <w:pPrChange w:id="69" w:author="u5553211" w:date="2018-04-04T12:36:00Z">
          <w:pPr>
            <w:spacing w:before="156"/>
          </w:pPr>
        </w:pPrChange>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 xml:space="preserve">There is a 32-bit unsigned register and initializes as 0. This register </w:t>
      </w:r>
      <w:ins w:id="70" w:author="u5553211" w:date="2018-04-04T12:36:00Z">
        <w:r w:rsidR="00582D34">
          <w:rPr>
            <w:rFonts w:eastAsiaTheme="minorEastAsia"/>
          </w:rPr>
          <w:t xml:space="preserve">is </w:t>
        </w:r>
      </w:ins>
      <w:r w:rsidR="006E7E54">
        <w:rPr>
          <w:rFonts w:eastAsiaTheme="minorEastAsia"/>
        </w:rPr>
        <w:t>increase</w:t>
      </w:r>
      <w:ins w:id="71" w:author="u5553211" w:date="2018-04-04T12:36:00Z">
        <w:r w:rsidR="00582D34">
          <w:rPr>
            <w:rFonts w:eastAsiaTheme="minorEastAsia"/>
          </w:rPr>
          <w:t>d by</w:t>
        </w:r>
      </w:ins>
      <w:r w:rsidR="006E7E54">
        <w:rPr>
          <w:rFonts w:eastAsiaTheme="minorEastAsia"/>
        </w:rPr>
        <w:t xml:space="preserve"> 1 </w:t>
      </w:r>
      <w:del w:id="72" w:author="u5553211" w:date="2018-04-04T12:36:00Z">
        <w:r w:rsidR="006E7E54" w:rsidDel="004E550E">
          <w:rPr>
            <w:rFonts w:eastAsiaTheme="minorEastAsia"/>
          </w:rPr>
          <w:delText xml:space="preserve">for </w:delText>
        </w:r>
      </w:del>
      <w:ins w:id="73" w:author="u5553211" w:date="2018-04-04T12:36:00Z">
        <w:r w:rsidR="004E550E">
          <w:rPr>
            <w:rFonts w:eastAsiaTheme="minorEastAsia"/>
          </w:rPr>
          <w:t>at</w:t>
        </w:r>
        <w:r w:rsidR="004E550E">
          <w:rPr>
            <w:rFonts w:eastAsiaTheme="minorEastAsia"/>
          </w:rPr>
          <w:t xml:space="preserve"> </w:t>
        </w:r>
      </w:ins>
      <w:r w:rsidR="006E7E54">
        <w:rPr>
          <w:rFonts w:eastAsiaTheme="minorEastAsia"/>
        </w:rPr>
        <w:t xml:space="preserve">each 100MHz rising edge. Hence, it would </w:t>
      </w:r>
      <w:del w:id="74" w:author="u5553211" w:date="2018-04-04T12:37:00Z">
        <w:r w:rsidR="006E7E54" w:rsidDel="00B367AA">
          <w:rPr>
            <w:rFonts w:eastAsiaTheme="minorEastAsia"/>
          </w:rPr>
          <w:delText xml:space="preserve">warp </w:delText>
        </w:r>
      </w:del>
      <w:ins w:id="75" w:author="u5553211" w:date="2018-04-04T12:37:00Z">
        <w:r w:rsidR="00B367AA">
          <w:rPr>
            <w:rFonts w:eastAsiaTheme="minorEastAsia"/>
          </w:rPr>
          <w:t>wrap</w:t>
        </w:r>
        <w:r w:rsidR="00B367AA">
          <w:rPr>
            <w:rFonts w:eastAsiaTheme="minorEastAsia"/>
          </w:rPr>
          <w:t xml:space="preserve"> </w:t>
        </w:r>
      </w:ins>
      <w:r w:rsidR="006E7E54">
        <w:rPr>
          <w:rFonts w:eastAsiaTheme="minorEastAsia"/>
        </w:rPr>
        <w:t xml:space="preserve">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0 nanoseconds, which is around 43 seconds. This value does</w:t>
      </w:r>
      <w:del w:id="76" w:author="u5553211" w:date="2018-04-04T12:37:00Z">
        <w:r w:rsidR="006E7E54" w:rsidDel="00962737">
          <w:rPr>
            <w:rFonts w:eastAsiaTheme="minorEastAsia"/>
          </w:rPr>
          <w:delText>n’t</w:delText>
        </w:r>
      </w:del>
      <w:ins w:id="77" w:author="u5553211" w:date="2018-04-04T12:37:00Z">
        <w:r w:rsidR="00962737">
          <w:rPr>
            <w:rFonts w:eastAsiaTheme="minorEastAsia"/>
          </w:rPr>
          <w:t xml:space="preserve"> not</w:t>
        </w:r>
      </w:ins>
      <w:r w:rsidR="006E7E54">
        <w:rPr>
          <w:rFonts w:eastAsiaTheme="minorEastAsia"/>
        </w:rPr>
        <w:t xml:space="preserve"> reset neither </w:t>
      </w:r>
      <w:ins w:id="78" w:author="u5553211" w:date="2018-04-04T12:38:00Z">
        <w:r w:rsidR="00F71E5F">
          <w:rPr>
            <w:rFonts w:eastAsiaTheme="minorEastAsia"/>
          </w:rPr>
          <w:t xml:space="preserve">when </w:t>
        </w:r>
      </w:ins>
      <w:r w:rsidR="006E7E54">
        <w:rPr>
          <w:rFonts w:eastAsiaTheme="minorEastAsia"/>
        </w:rPr>
        <w:t xml:space="preserve">reset signal is high nor </w:t>
      </w:r>
      <w:ins w:id="79" w:author="u5553211" w:date="2018-04-04T12:38:00Z">
        <w:r w:rsidR="009D6CF6">
          <w:rPr>
            <w:rFonts w:eastAsiaTheme="minorEastAsia"/>
          </w:rPr>
          <w:t xml:space="preserve">when </w:t>
        </w:r>
      </w:ins>
      <w:r w:rsidR="006E7E54">
        <w:rPr>
          <w:rFonts w:eastAsiaTheme="minorEastAsia"/>
        </w:rPr>
        <w:t xml:space="preserve">enable signal is low. </w:t>
      </w:r>
    </w:p>
    <w:p w14:paraId="28D6B5A3" w14:textId="5CE5E3ED" w:rsidR="00122C1C" w:rsidRDefault="006E7E54" w:rsidP="00F8660B">
      <w:pPr>
        <w:spacing w:before="156"/>
        <w:jc w:val="both"/>
        <w:rPr>
          <w:rFonts w:eastAsiaTheme="minorEastAsia"/>
        </w:rPr>
        <w:pPrChange w:id="80" w:author="u5553211" w:date="2018-04-04T12:38:00Z">
          <w:pPr>
            <w:spacing w:before="156"/>
          </w:pPr>
        </w:pPrChange>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Heading3"/>
      </w:pPr>
      <w:r>
        <w:rPr>
          <w:rFonts w:hint="eastAsia"/>
        </w:rPr>
        <w:lastRenderedPageBreak/>
        <w:t xml:space="preserve">Seven-Segments Display </w:t>
      </w:r>
      <w:r>
        <w:t xml:space="preserve">(SSD) </w:t>
      </w:r>
      <w:r>
        <w:rPr>
          <w:rFonts w:hint="eastAsia"/>
        </w:rPr>
        <w:t>Driver</w:t>
      </w:r>
    </w:p>
    <w:p w14:paraId="353F9CDA" w14:textId="7F987BC6" w:rsidR="00FB35D1" w:rsidRDefault="009D0E2E" w:rsidP="00F8660B">
      <w:pPr>
        <w:spacing w:before="156"/>
        <w:jc w:val="both"/>
        <w:rPr>
          <w:rFonts w:eastAsiaTheme="minorEastAsia"/>
        </w:rPr>
        <w:pPrChange w:id="81" w:author="u5553211" w:date="2018-04-04T12:38:00Z">
          <w:pPr>
            <w:spacing w:before="156"/>
          </w:pPr>
        </w:pPrChange>
      </w:pPr>
      <w:r>
        <w:rPr>
          <w:rFonts w:eastAsiaTheme="minorEastAsia" w:hint="eastAsia"/>
        </w:rPr>
        <w:t>The SSD driver ha</w:t>
      </w:r>
      <w:ins w:id="82" w:author="u5553211" w:date="2018-04-04T12:38:00Z">
        <w:r w:rsidR="00F8660B">
          <w:rPr>
            <w:rFonts w:eastAsiaTheme="minorEastAsia"/>
          </w:rPr>
          <w:t>s</w:t>
        </w:r>
      </w:ins>
      <w:del w:id="83" w:author="u5553211" w:date="2018-04-04T12:38:00Z">
        <w:r w:rsidDel="00F8660B">
          <w:rPr>
            <w:rFonts w:eastAsiaTheme="minorEastAsia" w:hint="eastAsia"/>
          </w:rPr>
          <w:delText>ve</w:delText>
        </w:r>
      </w:del>
      <w:r>
        <w:rPr>
          <w:rFonts w:eastAsiaTheme="minorEastAsia" w:hint="eastAsia"/>
        </w:rPr>
        <w:t xml:space="preser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w:t>
      </w:r>
      <w:ins w:id="84" w:author="u5553211" w:date="2018-04-04T12:39:00Z">
        <w:r w:rsidR="000734BF">
          <w:rPr>
            <w:rFonts w:eastAsiaTheme="minorEastAsia"/>
          </w:rPr>
          <w:t>ed</w:t>
        </w:r>
      </w:ins>
      <w:r>
        <w:rPr>
          <w:rFonts w:eastAsiaTheme="minorEastAsia"/>
        </w:rPr>
        <w:t xml:space="preserve"> for this module: one 8-bit output for the digit display with the </w:t>
      </w:r>
      <w:ins w:id="85" w:author="u5553211" w:date="2018-04-04T12:39:00Z">
        <w:r w:rsidR="00D40C8B">
          <w:rPr>
            <w:rFonts w:eastAsiaTheme="minorEastAsia"/>
          </w:rPr>
          <w:t xml:space="preserve">decimal </w:t>
        </w:r>
      </w:ins>
      <w:r>
        <w:rPr>
          <w:rFonts w:eastAsiaTheme="minorEastAsia"/>
        </w:rPr>
        <w:t>point and one 8-bit for the digit selector.</w:t>
      </w:r>
      <w:r w:rsidR="009A05DB">
        <w:rPr>
          <w:rFonts w:eastAsiaTheme="minorEastAsia"/>
        </w:rPr>
        <w:t xml:space="preserve"> In the module implementation, the </w:t>
      </w:r>
      <w:ins w:id="86" w:author="u5553211" w:date="2018-04-04T12:39:00Z">
        <w:r w:rsidR="00D40C8B">
          <w:rPr>
            <w:rFonts w:eastAsiaTheme="minorEastAsia"/>
          </w:rPr>
          <w:t xml:space="preserve">decimal </w:t>
        </w:r>
      </w:ins>
      <w:r w:rsidR="009A05DB">
        <w:rPr>
          <w:rFonts w:eastAsiaTheme="minorEastAsia"/>
        </w:rPr>
        <w:t>dot output wire separates from the digit expression.</w:t>
      </w:r>
    </w:p>
    <w:p w14:paraId="73338014" w14:textId="474E689A" w:rsidR="00952005" w:rsidRDefault="00952005" w:rsidP="0013794C">
      <w:pPr>
        <w:spacing w:before="156"/>
        <w:jc w:val="both"/>
        <w:rPr>
          <w:rFonts w:eastAsiaTheme="minorEastAsia"/>
        </w:rPr>
        <w:pPrChange w:id="87" w:author="u5553211" w:date="2018-04-04T12:40:00Z">
          <w:pPr>
            <w:spacing w:before="156"/>
          </w:pPr>
        </w:pPrChange>
      </w:pPr>
      <w:r>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 xml:space="preserve">The digit selected integer could be calculated with index (displayIndex) with expression </w:t>
      </w:r>
      <w:r w:rsidR="0020305E" w:rsidRPr="0020305E">
        <w:rPr>
          <w:rStyle w:val="a0"/>
        </w:rPr>
        <w:t>~(8'd1 &lt;&lt; displayIndex)</w:t>
      </w:r>
      <w:r w:rsidR="0020305E">
        <w:rPr>
          <w:rFonts w:eastAsiaTheme="minorEastAsia"/>
        </w:rPr>
        <w:t xml:space="preserve">. </w:t>
      </w:r>
    </w:p>
    <w:p w14:paraId="1BED72BE" w14:textId="784D02EE" w:rsidR="003B5ED9" w:rsidRDefault="00B501EE" w:rsidP="0013794C">
      <w:pPr>
        <w:spacing w:before="156"/>
        <w:jc w:val="both"/>
        <w:rPr>
          <w:ins w:id="88" w:author="u5553211" w:date="2018-04-04T12:43:00Z"/>
          <w:rFonts w:eastAsiaTheme="minorEastAsia"/>
        </w:rPr>
        <w:pPrChange w:id="89" w:author="u5553211" w:date="2018-04-04T12:42:00Z">
          <w:pPr>
            <w:spacing w:before="156"/>
          </w:pPr>
        </w:pPrChange>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p w14:paraId="3D76609E" w14:textId="51EC3992" w:rsidR="0013794C" w:rsidRDefault="0013794C" w:rsidP="0013794C">
      <w:pPr>
        <w:spacing w:before="156"/>
        <w:jc w:val="center"/>
        <w:rPr>
          <w:rFonts w:eastAsiaTheme="minorEastAsia"/>
        </w:rPr>
        <w:pPrChange w:id="90" w:author="u5553211" w:date="2018-04-04T12:43:00Z">
          <w:pPr>
            <w:spacing w:before="156"/>
          </w:pPr>
        </w:pPrChange>
      </w:pPr>
      <w:ins w:id="91" w:author="u5553211" w:date="2018-04-04T12:43:00Z">
        <w:r>
          <w:rPr>
            <w:rFonts w:eastAsiaTheme="minorEastAsia"/>
          </w:rPr>
          <w:t xml:space="preserve">Table 1. Mapping of EBCD to characters </w:t>
        </w:r>
      </w:ins>
    </w:p>
    <w:tbl>
      <w:tblPr>
        <w:tblStyle w:val="TableGrid0"/>
        <w:tblW w:w="0" w:type="auto"/>
        <w:jc w:val="center"/>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722261">
        <w:trPr>
          <w:trHeight w:val="426"/>
          <w:jc w:val="center"/>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722261">
        <w:trPr>
          <w:trHeight w:val="353"/>
          <w:jc w:val="center"/>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722261">
        <w:trPr>
          <w:jc w:val="center"/>
        </w:trPr>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722261">
        <w:trPr>
          <w:jc w:val="center"/>
        </w:trPr>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722261">
        <w:trPr>
          <w:jc w:val="center"/>
        </w:trPr>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33D1BFA7" w:rsidR="00B501EE" w:rsidRDefault="007132FC" w:rsidP="0013794C">
      <w:pPr>
        <w:spacing w:before="156"/>
        <w:jc w:val="both"/>
        <w:rPr>
          <w:rFonts w:eastAsiaTheme="minorEastAsia"/>
        </w:rPr>
        <w:pPrChange w:id="92" w:author="u5553211" w:date="2018-04-04T12:44:00Z">
          <w:pPr>
            <w:spacing w:before="156"/>
          </w:pPr>
        </w:pPrChange>
      </w:pPr>
      <w:r>
        <w:rPr>
          <w:rFonts w:eastAsiaTheme="minorEastAsia" w:hint="eastAsia"/>
        </w:rPr>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w:t>
      </w:r>
      <w:ins w:id="93" w:author="u5553211" w:date="2018-04-04T12:44:00Z">
        <w:r w:rsidR="0013794C">
          <w:rPr>
            <w:rFonts w:eastAsiaTheme="minorEastAsia"/>
          </w:rPr>
          <w:t>.</w:t>
        </w:r>
      </w:ins>
      <w:r w:rsidR="00030E62">
        <w:rPr>
          <w:rFonts w:eastAsiaTheme="minorEastAsia"/>
        </w:rPr>
        <w:t xml:space="preserve"> </w:t>
      </w:r>
      <w:del w:id="94" w:author="u5553211" w:date="2018-04-04T12:45:00Z">
        <w:r w:rsidR="00030E62" w:rsidDel="000B14BB">
          <w:rPr>
            <w:rFonts w:eastAsiaTheme="minorEastAsia"/>
          </w:rPr>
          <w:delText>w</w:delText>
        </w:r>
      </w:del>
      <w:ins w:id="95" w:author="u5553211" w:date="2018-04-04T12:45:00Z">
        <w:r w:rsidR="000B14BB">
          <w:rPr>
            <w:rFonts w:eastAsiaTheme="minorEastAsia"/>
          </w:rPr>
          <w:t>W</w:t>
        </w:r>
      </w:ins>
      <w:r w:rsidR="00030E62">
        <w:rPr>
          <w:rFonts w:eastAsiaTheme="minorEastAsia"/>
        </w:rPr>
        <w:t>hen there is no valid record</w:t>
      </w:r>
      <w:ins w:id="96" w:author="u5553211" w:date="2018-04-04T12:45:00Z">
        <w:r w:rsidR="000B14BB">
          <w:rPr>
            <w:rFonts w:eastAsiaTheme="minorEastAsia"/>
          </w:rPr>
          <w:t>, e</w:t>
        </w:r>
      </w:ins>
      <w:del w:id="97" w:author="u5553211" w:date="2018-04-04T12:45:00Z">
        <w:r w:rsidR="00030E62" w:rsidDel="000B14BB">
          <w:rPr>
            <w:rFonts w:eastAsiaTheme="minorEastAsia"/>
          </w:rPr>
          <w:delText>. E</w:delText>
        </w:r>
      </w:del>
      <w:r w:rsidR="00030E62">
        <w:rPr>
          <w:rFonts w:eastAsiaTheme="minorEastAsia"/>
        </w:rPr>
        <w:t>ight minus characters would be shown on SSD.</w:t>
      </w:r>
    </w:p>
    <w:p w14:paraId="751EF560" w14:textId="14E2F35E" w:rsidR="003B5ED9" w:rsidRDefault="006C1814" w:rsidP="00A01237">
      <w:pPr>
        <w:spacing w:before="156"/>
        <w:jc w:val="both"/>
        <w:rPr>
          <w:rFonts w:eastAsiaTheme="minorEastAsia"/>
        </w:rPr>
        <w:pPrChange w:id="98" w:author="u5553211" w:date="2018-04-04T12:45:00Z">
          <w:pPr>
            <w:spacing w:before="156"/>
          </w:pPr>
        </w:pPrChange>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w:t>
      </w:r>
      <w:ins w:id="99" w:author="u5553211" w:date="2018-04-04T12:45:00Z">
        <w:r w:rsidR="00A01237">
          <w:rPr>
            <w:rFonts w:eastAsiaTheme="minorEastAsia"/>
          </w:rPr>
          <w:t xml:space="preserve"> decimal</w:t>
        </w:r>
      </w:ins>
      <w:r>
        <w:rPr>
          <w:rFonts w:eastAsiaTheme="minorEastAsia"/>
        </w:rPr>
        <w:t xml:space="preserve"> dot displayed.</w:t>
      </w:r>
    </w:p>
    <w:p w14:paraId="5F24906D" w14:textId="1E749213" w:rsidR="00B84E4B" w:rsidRDefault="00C701A2" w:rsidP="00C701A2">
      <w:pPr>
        <w:pStyle w:val="Heading2"/>
      </w:pPr>
      <w:r>
        <w:rPr>
          <w:rFonts w:hint="eastAsia"/>
        </w:rPr>
        <w:t>Central Logic Unit (</w:t>
      </w:r>
      <w:r w:rsidR="006F2177">
        <w:t xml:space="preserve">Miyanaga </w:t>
      </w:r>
      <w:r>
        <w:t>RT-70 Kai Type 3</w:t>
      </w:r>
      <w:r w:rsidR="006F2177">
        <w:t xml:space="preserve"> “Hayate”</w:t>
      </w:r>
      <w:r w:rsidR="00A45101">
        <w:t>, M7T3</w:t>
      </w:r>
      <w:r>
        <w:rPr>
          <w:rFonts w:hint="eastAsia"/>
        </w:rPr>
        <w:t>)</w:t>
      </w:r>
    </w:p>
    <w:p w14:paraId="6D1E0D31" w14:textId="20644442" w:rsidR="00B84E4B" w:rsidRDefault="00C701A2" w:rsidP="00A01237">
      <w:pPr>
        <w:spacing w:before="156"/>
        <w:jc w:val="both"/>
        <w:rPr>
          <w:rFonts w:eastAsiaTheme="minorEastAsia"/>
        </w:rPr>
        <w:pPrChange w:id="100" w:author="u5553211" w:date="2018-04-04T12:45:00Z">
          <w:pPr>
            <w:spacing w:before="156"/>
          </w:pPr>
        </w:pPrChange>
      </w:pPr>
      <w:r>
        <w:rPr>
          <w:rFonts w:eastAsiaTheme="minorEastAsia" w:hint="eastAsia"/>
        </w:rPr>
        <w:t xml:space="preserve">This is the </w:t>
      </w:r>
      <w:r>
        <w:rPr>
          <w:rFonts w:eastAsiaTheme="minorEastAsia"/>
        </w:rPr>
        <w:t xml:space="preserve">module </w:t>
      </w:r>
      <w:r w:rsidR="0080369E">
        <w:rPr>
          <w:rFonts w:eastAsiaTheme="minorEastAsia"/>
        </w:rPr>
        <w:t>(</w:t>
      </w:r>
      <w:r w:rsidR="0080369E" w:rsidRPr="00B94D46">
        <w:rPr>
          <w:rFonts w:eastAsiaTheme="minorEastAsia"/>
          <w:b/>
        </w:rPr>
        <w:t>M7T3</w:t>
      </w:r>
      <w:r w:rsidR="0080369E">
        <w:rPr>
          <w:rFonts w:eastAsiaTheme="minorEastAsia"/>
        </w:rPr>
        <w:t xml:space="preserve">) </w:t>
      </w:r>
      <w:r>
        <w:rPr>
          <w:rFonts w:eastAsiaTheme="minorEastAsia"/>
        </w:rPr>
        <w:t xml:space="preserve">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del w:id="101" w:author="u5553211" w:date="2018-04-04T12:45:00Z">
        <w:r w:rsidR="009A37C2" w:rsidDel="00E10394">
          <w:rPr>
            <w:rFonts w:eastAsiaTheme="minorEastAsia"/>
          </w:rPr>
          <w:delText xml:space="preserve"> </w:delText>
        </w:r>
      </w:del>
      <w:del w:id="102" w:author="u5553211" w:date="2018-04-04T12:46:00Z">
        <w:r w:rsidR="009A37C2" w:rsidDel="00E10394">
          <w:rPr>
            <w:rFonts w:eastAsiaTheme="minorEastAsia"/>
          </w:rPr>
          <w:delText>and</w:delText>
        </w:r>
      </w:del>
      <w:ins w:id="103" w:author="u5553211" w:date="2018-04-04T12:46:00Z">
        <w:r w:rsidR="00E10394">
          <w:rPr>
            <w:rFonts w:eastAsiaTheme="minorEastAsia"/>
          </w:rPr>
          <w:t>,</w:t>
        </w:r>
      </w:ins>
      <w:r w:rsidR="009A37C2">
        <w:rPr>
          <w:rFonts w:eastAsiaTheme="minorEastAsia"/>
        </w:rPr>
        <w:t xml:space="preserve"> a unified FSM logic switching logic</w:t>
      </w:r>
      <w:ins w:id="104" w:author="u5553211" w:date="2018-04-04T12:46:00Z">
        <w:r w:rsidR="00E10394">
          <w:rPr>
            <w:rFonts w:eastAsiaTheme="minorEastAsia"/>
          </w:rPr>
          <w:t>,</w:t>
        </w:r>
      </w:ins>
      <w:r w:rsidR="009A37C2">
        <w:rPr>
          <w:rFonts w:eastAsiaTheme="minorEastAsia"/>
        </w:rPr>
        <w:t xml:space="preserve"> and</w:t>
      </w:r>
      <w:ins w:id="105" w:author="u5553211" w:date="2018-04-04T12:46:00Z">
        <w:r w:rsidR="00E10394">
          <w:rPr>
            <w:rFonts w:eastAsiaTheme="minorEastAsia"/>
          </w:rPr>
          <w:t xml:space="preserve"> an</w:t>
        </w:r>
      </w:ins>
      <w:r w:rsidR="009A37C2">
        <w:rPr>
          <w:rFonts w:eastAsiaTheme="minorEastAsia"/>
        </w:rPr>
        <w:t xml:space="preserve"> 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as a multiplexer which output</w:t>
      </w:r>
      <w:ins w:id="106" w:author="u5553211" w:date="2018-04-04T12:46:00Z">
        <w:r w:rsidR="007407C5">
          <w:rPr>
            <w:rFonts w:eastAsiaTheme="minorEastAsia"/>
          </w:rPr>
          <w:t>s</w:t>
        </w:r>
      </w:ins>
      <w:r w:rsidR="00695982">
        <w:rPr>
          <w:rFonts w:eastAsiaTheme="minorEastAsia"/>
        </w:rPr>
        <w:t xml:space="preserve">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p>
    <w:p w14:paraId="70C5130D" w14:textId="06DC98A4" w:rsidR="009E5553" w:rsidRDefault="009E5553" w:rsidP="008D52A1">
      <w:pPr>
        <w:spacing w:before="156"/>
        <w:jc w:val="both"/>
        <w:rPr>
          <w:rFonts w:eastAsiaTheme="minorEastAsia"/>
        </w:rPr>
        <w:pPrChange w:id="107" w:author="u5553211" w:date="2018-04-04T12:46:00Z">
          <w:pPr>
            <w:spacing w:before="156"/>
          </w:pPr>
        </w:pPrChange>
      </w:pPr>
      <w:r>
        <w:rPr>
          <w:rFonts w:eastAsiaTheme="minorEastAsia"/>
        </w:rPr>
        <w:t xml:space="preserve">The input signal of </w:t>
      </w:r>
      <w:r w:rsidR="00B94D46">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w:t>
      </w:r>
      <w:r w:rsidR="00D35A3C">
        <w:rPr>
          <w:rFonts w:eastAsiaTheme="minorEastAsia"/>
        </w:rPr>
        <w:t xml:space="preserve"> </w:t>
      </w:r>
      <w:r w:rsidR="00B50E7B">
        <w:rPr>
          <w:rFonts w:eastAsiaTheme="minorEastAsia"/>
        </w:rPr>
        <w:t>Outputs are just LED, SSD and audio outputs.</w:t>
      </w:r>
    </w:p>
    <w:p w14:paraId="5790D894" w14:textId="15BD8366" w:rsidR="00676DDC" w:rsidDel="002B7C2D" w:rsidRDefault="00B05D41" w:rsidP="00676DDC">
      <w:pPr>
        <w:spacing w:before="156"/>
        <w:rPr>
          <w:moveFrom w:id="108" w:author="u5553211" w:date="2018-04-04T13:15:00Z"/>
          <w:rFonts w:eastAsiaTheme="minorEastAsia"/>
        </w:rPr>
      </w:pPr>
      <w:moveFromRangeStart w:id="109" w:author="u5553211" w:date="2018-04-04T13:15:00Z" w:name="move510611044"/>
      <w:moveFrom w:id="110" w:author="u5553211" w:date="2018-04-04T13:15:00Z">
        <w:r w:rsidDel="002B7C2D">
          <w:rPr>
            <w:rFonts w:eastAsiaTheme="minorEastAsia"/>
          </w:rPr>
          <w:t xml:space="preserve">The following diagram shows the inner </w:t>
        </w:r>
        <w:r w:rsidR="00220F04" w:rsidDel="002B7C2D">
          <w:rPr>
            <w:rFonts w:eastAsiaTheme="minorEastAsia"/>
          </w:rPr>
          <w:t xml:space="preserve">structure </w:t>
        </w:r>
        <w:r w:rsidDel="002B7C2D">
          <w:rPr>
            <w:rFonts w:eastAsiaTheme="minorEastAsia"/>
          </w:rPr>
          <w:t xml:space="preserve">of the </w:t>
        </w:r>
        <w:r w:rsidR="00B94D46" w:rsidDel="002B7C2D">
          <w:rPr>
            <w:rFonts w:eastAsiaTheme="minorEastAsia"/>
            <w:b/>
          </w:rPr>
          <w:t>M7T3</w:t>
        </w:r>
        <w:r w:rsidDel="002B7C2D">
          <w:rPr>
            <w:rFonts w:eastAsiaTheme="minorEastAsia"/>
          </w:rPr>
          <w:t xml:space="preserve"> </w:t>
        </w:r>
        <w:r w:rsidR="00D9672E" w:rsidDel="002B7C2D">
          <w:rPr>
            <w:rFonts w:eastAsiaTheme="minorEastAsia"/>
          </w:rPr>
          <w:t>processor</w:t>
        </w:r>
        <w:r w:rsidDel="002B7C2D">
          <w:rPr>
            <w:rFonts w:eastAsiaTheme="minorEastAsia"/>
          </w:rPr>
          <w:t>.</w:t>
        </w:r>
      </w:moveFrom>
    </w:p>
    <w:moveFromRangeEnd w:id="109"/>
    <w:p w14:paraId="3311FBA7" w14:textId="563E8D41" w:rsidR="007D46F2" w:rsidRDefault="007D46F2" w:rsidP="007D46F2">
      <w:pPr>
        <w:spacing w:before="156"/>
        <w:ind w:left="0" w:firstLine="0"/>
        <w:rPr>
          <w:rFonts w:eastAsiaTheme="minorEastAsia"/>
        </w:rPr>
        <w:sectPr w:rsidR="007D46F2" w:rsidSect="0032763F">
          <w:headerReference w:type="default" r:id="rId16"/>
          <w:pgSz w:w="11906" w:h="16838"/>
          <w:pgMar w:top="2104" w:right="1253" w:bottom="697" w:left="1247" w:header="851" w:footer="992" w:gutter="0"/>
          <w:cols w:space="425"/>
          <w:docGrid w:type="lines" w:linePitch="312"/>
        </w:sectPr>
      </w:pPr>
    </w:p>
    <w:p w14:paraId="586EFE03" w14:textId="6A5C583F" w:rsidR="008E3FCE" w:rsidRDefault="008E3FCE" w:rsidP="007D46F2">
      <w:pPr>
        <w:spacing w:before="156"/>
        <w:rPr>
          <w:ins w:id="111" w:author="u5553211" w:date="2018-04-04T13:16:00Z"/>
          <w:rFonts w:eastAsiaTheme="minorEastAsia"/>
        </w:rPr>
      </w:pPr>
    </w:p>
    <w:p w14:paraId="73B25DEC" w14:textId="77777777" w:rsidR="00826D00" w:rsidRDefault="00826D00" w:rsidP="007D46F2">
      <w:pPr>
        <w:spacing w:before="156"/>
        <w:rPr>
          <w:ins w:id="112" w:author="u5553211" w:date="2018-04-04T13:15:00Z"/>
          <w:rFonts w:eastAsiaTheme="minorEastAsia"/>
        </w:rPr>
      </w:pPr>
    </w:p>
    <w:p w14:paraId="342149F3" w14:textId="77777777" w:rsidR="002B7C2D" w:rsidRDefault="002B7C2D" w:rsidP="00826D00">
      <w:pPr>
        <w:spacing w:after="0" w:line="240" w:lineRule="auto"/>
        <w:rPr>
          <w:moveTo w:id="113" w:author="u5553211" w:date="2018-04-04T13:15:00Z"/>
          <w:rFonts w:eastAsiaTheme="minorEastAsia"/>
        </w:rPr>
        <w:pPrChange w:id="114" w:author="u5553211" w:date="2018-04-04T13:16:00Z">
          <w:pPr>
            <w:spacing w:before="156"/>
          </w:pPr>
        </w:pPrChange>
      </w:pPr>
      <w:moveToRangeStart w:id="115" w:author="u5553211" w:date="2018-04-04T13:15:00Z" w:name="move510611044"/>
      <w:moveTo w:id="116" w:author="u5553211" w:date="2018-04-04T13:15:00Z">
        <w:r>
          <w:rPr>
            <w:rFonts w:eastAsiaTheme="minorEastAsia"/>
          </w:rPr>
          <w:t xml:space="preserve">The following diagram shows the inner structure of the </w:t>
        </w:r>
        <w:r>
          <w:rPr>
            <w:rFonts w:eastAsiaTheme="minorEastAsia"/>
            <w:b/>
          </w:rPr>
          <w:t>M7T3</w:t>
        </w:r>
        <w:r>
          <w:rPr>
            <w:rFonts w:eastAsiaTheme="minorEastAsia"/>
          </w:rPr>
          <w:t xml:space="preserve"> processor.</w:t>
        </w:r>
      </w:moveTo>
    </w:p>
    <w:moveToRangeEnd w:id="115"/>
    <w:p w14:paraId="41508A83" w14:textId="77777777" w:rsidR="002B7C2D" w:rsidRDefault="002B7C2D" w:rsidP="00826D00">
      <w:pPr>
        <w:jc w:val="center"/>
        <w:rPr>
          <w:ins w:id="117" w:author="u5553211" w:date="2018-04-04T13:15:00Z"/>
          <w:rFonts w:eastAsiaTheme="minorEastAsia"/>
        </w:rPr>
        <w:pPrChange w:id="118" w:author="u5553211" w:date="2018-04-04T13:16:00Z">
          <w:pPr>
            <w:spacing w:before="156"/>
          </w:pPr>
        </w:pPrChange>
      </w:pPr>
      <w:r>
        <w:rPr>
          <w:rFonts w:eastAsiaTheme="minorEastAsia"/>
          <w:noProof/>
          <w:lang w:val="en-AU"/>
        </w:rPr>
        <w:drawing>
          <wp:inline distT="0" distB="0" distL="0" distR="0" wp14:anchorId="3121C538" wp14:editId="0891B255">
            <wp:extent cx="8267700" cy="4439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17">
                      <a:extLst>
                        <a:ext uri="{28A0092B-C50C-407E-A947-70E740481C1C}">
                          <a14:useLocalDpi xmlns:a14="http://schemas.microsoft.com/office/drawing/2010/main" val="0"/>
                        </a:ext>
                      </a:extLst>
                    </a:blip>
                    <a:srcRect l="3455" r="4792"/>
                    <a:stretch/>
                  </pic:blipFill>
                  <pic:spPr bwMode="auto">
                    <a:xfrm>
                      <a:off x="0" y="0"/>
                      <a:ext cx="8271911" cy="4441656"/>
                    </a:xfrm>
                    <a:prstGeom prst="rect">
                      <a:avLst/>
                    </a:prstGeom>
                    <a:ln>
                      <a:noFill/>
                    </a:ln>
                    <a:extLst>
                      <a:ext uri="{53640926-AAD7-44D8-BBD7-CCE9431645EC}">
                        <a14:shadowObscured xmlns:a14="http://schemas.microsoft.com/office/drawing/2010/main"/>
                      </a:ext>
                    </a:extLst>
                  </pic:spPr>
                </pic:pic>
              </a:graphicData>
            </a:graphic>
          </wp:inline>
        </w:drawing>
      </w:r>
    </w:p>
    <w:p w14:paraId="51E9EB02" w14:textId="10CA70A8" w:rsidR="00220F04" w:rsidRDefault="008E3FCE" w:rsidP="008E3FCE">
      <w:pPr>
        <w:spacing w:before="156"/>
        <w:jc w:val="center"/>
        <w:rPr>
          <w:rFonts w:eastAsiaTheme="minorEastAsia"/>
        </w:rPr>
        <w:sectPr w:rsidR="00220F04" w:rsidSect="007D46F2">
          <w:headerReference w:type="first" r:id="rId18"/>
          <w:footerReference w:type="first" r:id="rId19"/>
          <w:pgSz w:w="16838" w:h="11906" w:orient="landscape"/>
          <w:pgMar w:top="720" w:right="720" w:bottom="720" w:left="720" w:header="851" w:footer="992" w:gutter="0"/>
          <w:cols w:space="425"/>
          <w:titlePg/>
          <w:docGrid w:type="lines" w:linePitch="312"/>
        </w:sectPr>
        <w:pPrChange w:id="119" w:author="u5553211" w:date="2018-04-04T12:51:00Z">
          <w:pPr>
            <w:spacing w:before="156"/>
          </w:pPr>
        </w:pPrChange>
      </w:pPr>
      <w:ins w:id="120" w:author="u5553211" w:date="2018-04-04T12:51:00Z">
        <w:r>
          <w:rPr>
            <w:rFonts w:eastAsiaTheme="minorEastAsia"/>
          </w:rPr>
          <w:t>Figure</w:t>
        </w:r>
        <w:r w:rsidR="00996E09">
          <w:rPr>
            <w:rFonts w:eastAsiaTheme="minorEastAsia"/>
          </w:rPr>
          <w:t xml:space="preserve"> 2.</w:t>
        </w:r>
      </w:ins>
      <w:ins w:id="121" w:author="u5553211" w:date="2018-04-04T12:52:00Z">
        <w:r w:rsidR="00996E09">
          <w:rPr>
            <w:rFonts w:eastAsiaTheme="minorEastAsia"/>
          </w:rPr>
          <w:t xml:space="preserve"> Structure of M</w:t>
        </w:r>
      </w:ins>
      <w:ins w:id="122" w:author="u5553211" w:date="2018-04-04T12:55:00Z">
        <w:r w:rsidR="008D2842">
          <w:rPr>
            <w:rFonts w:eastAsiaTheme="minorEastAsia"/>
          </w:rPr>
          <w:t>7</w:t>
        </w:r>
      </w:ins>
      <w:ins w:id="123" w:author="u5553211" w:date="2018-04-04T12:52:00Z">
        <w:r w:rsidR="00996E09">
          <w:rPr>
            <w:rFonts w:eastAsiaTheme="minorEastAsia"/>
          </w:rPr>
          <w:t>T3 Processor</w:t>
        </w:r>
      </w:ins>
    </w:p>
    <w:p w14:paraId="55DDEA65" w14:textId="3802FF7E" w:rsidR="00220F04" w:rsidRDefault="00D66BFB" w:rsidP="00425AAC">
      <w:pPr>
        <w:ind w:left="0" w:firstLine="0"/>
        <w:jc w:val="both"/>
        <w:pPrChange w:id="124" w:author="u5553211" w:date="2018-04-04T12:47:00Z">
          <w:pPr>
            <w:ind w:left="0" w:firstLine="0"/>
          </w:pPr>
        </w:pPrChange>
      </w:pPr>
      <w:r>
        <w:lastRenderedPageBreak/>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w:t>
      </w:r>
      <w:ins w:id="125" w:author="u5553211" w:date="2018-04-04T12:47:00Z">
        <w:r w:rsidR="00425AAC">
          <w:t>s</w:t>
        </w:r>
      </w:ins>
      <w:r w:rsidR="00D2150F">
        <w:t xml:space="preserve"> between these states are</w:t>
      </w:r>
    </w:p>
    <w:p w14:paraId="2749573A" w14:textId="66DBD9C4" w:rsidR="00D66BFB" w:rsidRDefault="00D66BFB" w:rsidP="00D66BFB">
      <w:pPr>
        <w:pStyle w:val="ListParagraph"/>
        <w:numPr>
          <w:ilvl w:val="0"/>
          <w:numId w:val="3"/>
        </w:numPr>
        <w:spacing w:after="0"/>
        <w:rPr>
          <w:rFonts w:eastAsiaTheme="minorEastAsia"/>
        </w:rPr>
      </w:pPr>
      <w:r>
        <w:rPr>
          <w:rFonts w:eastAsiaTheme="minorEastAsia" w:hint="eastAsia"/>
        </w:rPr>
        <w:t xml:space="preserve">IDLE: display the best score and </w:t>
      </w:r>
      <w:r>
        <w:rPr>
          <w:rFonts w:eastAsiaTheme="minorEastAsia"/>
        </w:rPr>
        <w:t>waiting for the start pulse signal.</w:t>
      </w:r>
    </w:p>
    <w:p w14:paraId="1B3E2EF0" w14:textId="70297E0E" w:rsidR="007A4C1E" w:rsidRDefault="004E62F1" w:rsidP="007A4C1E">
      <w:pPr>
        <w:pStyle w:val="ListParagraph"/>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ListParagraph"/>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ListParagraph"/>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ListParagraph"/>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ListParagraph"/>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F25C44">
      <w:pPr>
        <w:pStyle w:val="ListParagraph"/>
        <w:numPr>
          <w:ilvl w:val="0"/>
          <w:numId w:val="3"/>
        </w:numPr>
        <w:spacing w:after="0"/>
        <w:jc w:val="both"/>
        <w:rPr>
          <w:rFonts w:eastAsiaTheme="minorEastAsia"/>
        </w:rPr>
        <w:pPrChange w:id="126" w:author="u5553211" w:date="2018-04-04T12:47:00Z">
          <w:pPr>
            <w:pStyle w:val="ListParagraph"/>
            <w:numPr>
              <w:numId w:val="3"/>
            </w:numPr>
            <w:spacing w:after="0"/>
            <w:ind w:left="840" w:hanging="420"/>
          </w:pPr>
        </w:pPrChange>
      </w:pPr>
      <w:r>
        <w:rPr>
          <w:rFonts w:eastAsiaTheme="minorEastAsia"/>
        </w:rPr>
        <w:t>TEST: according to the random number generate by the PREPARE state, give out the hint signal, wait for user pressing the test button.</w:t>
      </w:r>
    </w:p>
    <w:p w14:paraId="7B6C762A" w14:textId="5FFAACF1" w:rsidR="004E62F1" w:rsidRDefault="004E62F1" w:rsidP="00F25C44">
      <w:pPr>
        <w:pStyle w:val="ListParagraph"/>
        <w:numPr>
          <w:ilvl w:val="1"/>
          <w:numId w:val="3"/>
        </w:numPr>
        <w:spacing w:after="0"/>
        <w:jc w:val="both"/>
        <w:rPr>
          <w:rFonts w:eastAsiaTheme="minorEastAsia"/>
        </w:rPr>
        <w:pPrChange w:id="127" w:author="u5553211" w:date="2018-04-04T12:47:00Z">
          <w:pPr>
            <w:pStyle w:val="ListParagraph"/>
            <w:numPr>
              <w:ilvl w:val="1"/>
              <w:numId w:val="3"/>
            </w:numPr>
            <w:spacing w:after="0"/>
            <w:ind w:left="1260" w:hanging="420"/>
          </w:pPr>
        </w:pPrChange>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ListParagraph"/>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F25C44">
      <w:pPr>
        <w:pStyle w:val="ListParagraph"/>
        <w:numPr>
          <w:ilvl w:val="2"/>
          <w:numId w:val="3"/>
        </w:numPr>
        <w:spacing w:after="0"/>
        <w:jc w:val="both"/>
        <w:rPr>
          <w:rFonts w:eastAsiaTheme="minorEastAsia"/>
        </w:rPr>
        <w:pPrChange w:id="128" w:author="u5553211" w:date="2018-04-04T12:48:00Z">
          <w:pPr>
            <w:pStyle w:val="ListParagraph"/>
            <w:numPr>
              <w:ilvl w:val="2"/>
              <w:numId w:val="3"/>
            </w:numPr>
            <w:spacing w:after="0"/>
            <w:ind w:left="1680" w:hanging="420"/>
          </w:pPr>
        </w:pPrChange>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F25C44">
      <w:pPr>
        <w:pStyle w:val="ListParagraph"/>
        <w:numPr>
          <w:ilvl w:val="2"/>
          <w:numId w:val="3"/>
        </w:numPr>
        <w:spacing w:after="0"/>
        <w:jc w:val="both"/>
        <w:rPr>
          <w:rFonts w:eastAsiaTheme="minorEastAsia"/>
        </w:rPr>
        <w:pPrChange w:id="129" w:author="u5553211" w:date="2018-04-04T12:48:00Z">
          <w:pPr>
            <w:pStyle w:val="ListParagraph"/>
            <w:numPr>
              <w:ilvl w:val="2"/>
              <w:numId w:val="3"/>
            </w:numPr>
            <w:spacing w:after="0"/>
            <w:ind w:left="1680" w:hanging="420"/>
          </w:pPr>
        </w:pPrChange>
      </w:pPr>
      <w:r>
        <w:rPr>
          <w:rFonts w:eastAsiaTheme="minorEastAsia"/>
        </w:rPr>
        <w:t>If the test button pressed in 10 seconds, the result would be recorded and move to RESULT state.</w:t>
      </w:r>
    </w:p>
    <w:p w14:paraId="00C6D8B3" w14:textId="77777777" w:rsidR="00FF7E15" w:rsidRDefault="008024EC" w:rsidP="00FF7E15">
      <w:pPr>
        <w:pStyle w:val="ListParagraph"/>
        <w:numPr>
          <w:ilvl w:val="0"/>
          <w:numId w:val="3"/>
        </w:numPr>
        <w:spacing w:after="0"/>
        <w:rPr>
          <w:rFonts w:eastAsiaTheme="minorEastAsia"/>
        </w:rPr>
      </w:pPr>
      <w:r>
        <w:rPr>
          <w:rFonts w:eastAsiaTheme="minorEastAsia"/>
        </w:rPr>
        <w:t>RESULT: show the test result of the TEST state.</w:t>
      </w:r>
    </w:p>
    <w:p w14:paraId="063F8271" w14:textId="490BC4C0" w:rsidR="004E62F1" w:rsidRPr="00FF7E15" w:rsidRDefault="004E62F1" w:rsidP="00FF7E15">
      <w:pPr>
        <w:pStyle w:val="ListParagraph"/>
        <w:numPr>
          <w:ilvl w:val="1"/>
          <w:numId w:val="3"/>
        </w:numPr>
        <w:spacing w:after="0"/>
        <w:rPr>
          <w:rFonts w:eastAsiaTheme="minorEastAsia"/>
        </w:rPr>
      </w:pPr>
      <w:r>
        <w:t xml:space="preserve">After 10 seconds, </w:t>
      </w:r>
      <w:del w:id="130" w:author="u5553211" w:date="2018-04-04T12:48:00Z">
        <w:r w:rsidDel="00F25C44">
          <w:delText xml:space="preserve">go </w:delText>
        </w:r>
      </w:del>
      <w:ins w:id="131" w:author="u5553211" w:date="2018-04-04T12:48:00Z">
        <w:r w:rsidR="00F25C44">
          <w:t>return</w:t>
        </w:r>
        <w:r w:rsidR="00F25C44">
          <w:t xml:space="preserve"> </w:t>
        </w:r>
      </w:ins>
      <w:r>
        <w:t>to the IDLE state.</w:t>
      </w:r>
    </w:p>
    <w:p w14:paraId="0832F125" w14:textId="2CD7F86E" w:rsidR="00D66BFB" w:rsidRDefault="00120F98" w:rsidP="00F25C44">
      <w:pPr>
        <w:jc w:val="both"/>
        <w:pPrChange w:id="132" w:author="u5553211" w:date="2018-04-04T12:48:00Z">
          <w:pPr/>
        </w:pPrChange>
      </w:pPr>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Heading3"/>
      </w:pPr>
      <w:r>
        <w:rPr>
          <w:rFonts w:hint="eastAsia"/>
        </w:rPr>
        <w:t>IDLE state core</w:t>
      </w:r>
    </w:p>
    <w:p w14:paraId="21647F6C" w14:textId="585F2382" w:rsidR="009F52E8" w:rsidRDefault="009F52E8" w:rsidP="006511EF">
      <w:pPr>
        <w:jc w:val="both"/>
        <w:rPr>
          <w:rFonts w:eastAsiaTheme="minorEastAsia"/>
        </w:rPr>
        <w:pPrChange w:id="133" w:author="u5553211" w:date="2018-04-04T12:48:00Z">
          <w:pPr/>
        </w:pPrChange>
      </w:pPr>
      <w:r>
        <w:rPr>
          <w:rFonts w:eastAsiaTheme="minorEastAsia" w:hint="eastAsia"/>
        </w:rPr>
        <w:t xml:space="preserve">The logic of this core is pretty simple. </w:t>
      </w:r>
      <w:r>
        <w:rPr>
          <w:rFonts w:eastAsiaTheme="minorEastAsia"/>
        </w:rPr>
        <w:t xml:space="preserve">It stores the binary </w:t>
      </w:r>
      <w:ins w:id="134" w:author="u5553211" w:date="2018-04-04T12:48:00Z">
        <w:r w:rsidR="006511EF">
          <w:rPr>
            <w:rFonts w:eastAsiaTheme="minorEastAsia"/>
          </w:rPr>
          <w:t xml:space="preserve">representation </w:t>
        </w:r>
      </w:ins>
      <w:r>
        <w:rPr>
          <w:rFonts w:eastAsiaTheme="minorEastAsia"/>
        </w:rPr>
        <w:t xml:space="preserve">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Heading3"/>
      </w:pPr>
      <w:r>
        <w:rPr>
          <w:rFonts w:hint="eastAsia"/>
        </w:rPr>
        <w:t>PREPARE state core</w:t>
      </w:r>
    </w:p>
    <w:p w14:paraId="23D94A4B" w14:textId="305FF8DA" w:rsidR="007B211E" w:rsidRDefault="007B211E" w:rsidP="007E58B9">
      <w:pPr>
        <w:jc w:val="both"/>
        <w:rPr>
          <w:rFonts w:eastAsiaTheme="minorEastAsia"/>
        </w:rPr>
        <w:pPrChange w:id="135" w:author="u5553211" w:date="2018-04-04T12:49:00Z">
          <w:pPr/>
        </w:pPrChange>
      </w:pPr>
      <w:r>
        <w:rPr>
          <w:rFonts w:eastAsiaTheme="minorEastAsia"/>
        </w:rPr>
        <w:t>PREPARE state core implement</w:t>
      </w:r>
      <w:ins w:id="136" w:author="u5553211" w:date="2018-04-04T12:49:00Z">
        <w:r w:rsidR="00882ACA">
          <w:rPr>
            <w:rFonts w:eastAsiaTheme="minorEastAsia"/>
          </w:rPr>
          <w:t>s</w:t>
        </w:r>
      </w:ins>
      <w:del w:id="137" w:author="u5553211" w:date="2018-04-04T12:49:00Z">
        <w:r w:rsidDel="00882ACA">
          <w:rPr>
            <w:rFonts w:eastAsiaTheme="minorEastAsia"/>
          </w:rPr>
          <w:delText xml:space="preserve">s in </w:delText>
        </w:r>
      </w:del>
      <w:ins w:id="138" w:author="u5553211" w:date="2018-04-04T12:49:00Z">
        <w:r w:rsidR="00882ACA">
          <w:rPr>
            <w:rFonts w:eastAsiaTheme="minorEastAsia"/>
          </w:rPr>
          <w:t xml:space="preserve"> </w:t>
        </w:r>
      </w:ins>
      <w:r>
        <w:rPr>
          <w:rFonts w:eastAsiaTheme="minorEastAsia"/>
        </w:rPr>
        <w:t xml:space="preserve">a small two state FSM. One state is idle and the other </w:t>
      </w:r>
      <w:del w:id="139" w:author="u5553211" w:date="2018-04-04T12:49:00Z">
        <w:r w:rsidDel="007E58B9">
          <w:rPr>
            <w:rFonts w:eastAsiaTheme="minorEastAsia"/>
          </w:rPr>
          <w:delText xml:space="preserve">one </w:delText>
        </w:r>
      </w:del>
      <w:ins w:id="140" w:author="u5553211" w:date="2018-04-04T12:49:00Z">
        <w:r w:rsidR="007E58B9">
          <w:rPr>
            <w:rFonts w:eastAsiaTheme="minorEastAsia"/>
          </w:rPr>
          <w:t>state</w:t>
        </w:r>
        <w:r w:rsidR="007E58B9">
          <w:rPr>
            <w:rFonts w:eastAsiaTheme="minorEastAsia"/>
          </w:rPr>
          <w:t xml:space="preserve"> </w:t>
        </w:r>
      </w:ins>
      <w:r>
        <w:rPr>
          <w:rFonts w:eastAsiaTheme="minorEastAsia"/>
        </w:rPr>
        <w:t>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w:t>
      </w:r>
      <w:ins w:id="141" w:author="u5553211" w:date="2018-04-04T12:50:00Z">
        <w:r w:rsidR="00A05B33">
          <w:rPr>
            <w:rFonts w:eastAsiaTheme="minorEastAsia"/>
          </w:rPr>
          <w:t>waits</w:t>
        </w:r>
      </w:ins>
      <w:del w:id="142" w:author="u5553211" w:date="2018-04-04T12:50:00Z">
        <w:r w:rsidR="00306E0B" w:rsidDel="00A05B33">
          <w:rPr>
            <w:rFonts w:eastAsiaTheme="minorEastAsia"/>
          </w:rPr>
          <w:delText>is waiting</w:delText>
        </w:r>
      </w:del>
      <w:r w:rsidR="00306E0B">
        <w:rPr>
          <w:rFonts w:eastAsiaTheme="minorEastAsia"/>
        </w:rPr>
        <w:t xml:space="preserve"> for the random 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046C13B9" w:rsidR="008B52C8" w:rsidRDefault="007B211E" w:rsidP="009E2430">
      <w:pPr>
        <w:jc w:val="center"/>
        <w:rPr>
          <w:ins w:id="143" w:author="u5553211" w:date="2018-04-04T12:52:00Z"/>
          <w:rFonts w:eastAsiaTheme="minorEastAsia"/>
        </w:rPr>
      </w:pPr>
      <w:r>
        <w:rPr>
          <w:rFonts w:eastAsiaTheme="minorEastAsia" w:hint="eastAsia"/>
          <w:noProof/>
          <w:lang w:val="en-AU"/>
        </w:rPr>
        <w:lastRenderedPageBreak/>
        <w:drawing>
          <wp:inline distT="0" distB="0" distL="0" distR="0" wp14:anchorId="6A52CE24" wp14:editId="49160004">
            <wp:extent cx="5270085" cy="3102485"/>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20">
                      <a:extLst>
                        <a:ext uri="{28A0092B-C50C-407E-A947-70E740481C1C}">
                          <a14:useLocalDpi xmlns:a14="http://schemas.microsoft.com/office/drawing/2010/main" val="0"/>
                        </a:ext>
                      </a:extLst>
                    </a:blip>
                    <a:srcRect l="5976" r="7611"/>
                    <a:stretch/>
                  </pic:blipFill>
                  <pic:spPr bwMode="auto">
                    <a:xfrm>
                      <a:off x="0" y="0"/>
                      <a:ext cx="5303527" cy="3122172"/>
                    </a:xfrm>
                    <a:prstGeom prst="rect">
                      <a:avLst/>
                    </a:prstGeom>
                    <a:ln>
                      <a:noFill/>
                    </a:ln>
                    <a:extLst>
                      <a:ext uri="{53640926-AAD7-44D8-BBD7-CCE9431645EC}">
                        <a14:shadowObscured xmlns:a14="http://schemas.microsoft.com/office/drawing/2010/main"/>
                      </a:ext>
                    </a:extLst>
                  </pic:spPr>
                </pic:pic>
              </a:graphicData>
            </a:graphic>
          </wp:inline>
        </w:drawing>
      </w:r>
    </w:p>
    <w:p w14:paraId="413D41DA" w14:textId="0411ABCF" w:rsidR="00996E09" w:rsidRDefault="00996E09" w:rsidP="009E2430">
      <w:pPr>
        <w:jc w:val="center"/>
        <w:rPr>
          <w:rFonts w:eastAsiaTheme="minorEastAsia"/>
        </w:rPr>
      </w:pPr>
      <w:ins w:id="144" w:author="u5553211" w:date="2018-04-04T12:52:00Z">
        <w:r>
          <w:rPr>
            <w:rFonts w:eastAsiaTheme="minorEastAsia"/>
          </w:rPr>
          <w:t xml:space="preserve">Figure 3. PREPARE state </w:t>
        </w:r>
      </w:ins>
      <w:ins w:id="145" w:author="u5553211" w:date="2018-04-04T12:53:00Z">
        <w:r>
          <w:rPr>
            <w:rFonts w:eastAsiaTheme="minorEastAsia"/>
          </w:rPr>
          <w:t>architecture</w:t>
        </w:r>
      </w:ins>
      <w:ins w:id="146" w:author="u5553211" w:date="2018-04-04T12:52:00Z">
        <w:r>
          <w:rPr>
            <w:rFonts w:eastAsiaTheme="minorEastAsia"/>
          </w:rPr>
          <w:t xml:space="preserve"> </w:t>
        </w:r>
      </w:ins>
    </w:p>
    <w:p w14:paraId="44824A90" w14:textId="2B06A898" w:rsidR="009E2430" w:rsidRDefault="00C7150B" w:rsidP="00694F5D">
      <w:pPr>
        <w:jc w:val="both"/>
        <w:rPr>
          <w:rFonts w:eastAsiaTheme="minorEastAsia"/>
        </w:rPr>
        <w:pPrChange w:id="147" w:author="u5553211" w:date="2018-04-04T12:50:00Z">
          <w:pPr/>
        </w:pPrChange>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C74A1E">
      <w:pPr>
        <w:jc w:val="both"/>
        <w:rPr>
          <w:rFonts w:eastAsiaTheme="minorEastAsia"/>
        </w:rPr>
        <w:pPrChange w:id="148" w:author="u5553211" w:date="2018-04-04T12:54:00Z">
          <w:pPr/>
        </w:pPrChange>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Heading4"/>
      </w:pPr>
      <w:r w:rsidRPr="004A4F0D">
        <w:rPr>
          <w:rFonts w:hint="eastAsia"/>
        </w:rPr>
        <w:t>Random Number Generator</w:t>
      </w:r>
    </w:p>
    <w:p w14:paraId="1E33026F" w14:textId="09FD9D5E" w:rsidR="003C4F53" w:rsidRDefault="00A810E7" w:rsidP="00C74A1E">
      <w:pPr>
        <w:jc w:val="both"/>
        <w:rPr>
          <w:rFonts w:eastAsiaTheme="minorEastAsia"/>
        </w:rPr>
        <w:pPrChange w:id="149" w:author="u5553211" w:date="2018-04-04T12:54:00Z">
          <w:pPr/>
        </w:pPrChange>
      </w:pPr>
      <w:del w:id="150" w:author="u5553211" w:date="2018-04-04T12:54:00Z">
        <w:r w:rsidDel="00514A3F">
          <w:rPr>
            <w:rFonts w:eastAsiaTheme="minorEastAsia"/>
          </w:rPr>
          <w:delText>In M7T3,</w:delText>
        </w:r>
      </w:del>
      <w:ins w:id="151" w:author="u5553211" w:date="2018-04-04T12:54:00Z">
        <w:r w:rsidR="00514A3F">
          <w:rPr>
            <w:rFonts w:eastAsiaTheme="minorEastAsia"/>
          </w:rPr>
          <w:t>M7T3</w:t>
        </w:r>
      </w:ins>
      <w:del w:id="152" w:author="u5553211" w:date="2018-04-04T12:54:00Z">
        <w:r w:rsidDel="00514A3F">
          <w:rPr>
            <w:rFonts w:eastAsiaTheme="minorEastAsia"/>
          </w:rPr>
          <w:delText xml:space="preserve"> it </w:delText>
        </w:r>
      </w:del>
      <w:ins w:id="153" w:author="u5553211" w:date="2018-04-04T12:54:00Z">
        <w:r w:rsidR="00514A3F">
          <w:rPr>
            <w:rFonts w:eastAsiaTheme="minorEastAsia"/>
          </w:rPr>
          <w:t xml:space="preserve"> </w:t>
        </w:r>
      </w:ins>
      <w:r>
        <w:rPr>
          <w:rFonts w:eastAsiaTheme="minorEastAsia"/>
        </w:rPr>
        <w:t xml:space="preserve">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w:t>
      </w:r>
      <w:del w:id="154" w:author="u5553211" w:date="2018-04-04T12:56:00Z">
        <w:r w:rsidR="003C4F53" w:rsidDel="00AF20AD">
          <w:rPr>
            <w:rFonts w:eastAsiaTheme="minorEastAsia"/>
          </w:rPr>
          <w:delText>it is still okay to</w:delText>
        </w:r>
      </w:del>
      <w:ins w:id="155" w:author="u5553211" w:date="2018-04-04T12:56:00Z">
        <w:r w:rsidR="00AF20AD">
          <w:rPr>
            <w:rFonts w:eastAsiaTheme="minorEastAsia"/>
          </w:rPr>
          <w:t>can still</w:t>
        </w:r>
      </w:ins>
      <w:r w:rsidR="003C4F53">
        <w:rPr>
          <w:rFonts w:eastAsiaTheme="minorEastAsia"/>
        </w:rPr>
        <w:t xml:space="preserve"> be used. However, the duration of the PREPARE state would be longer and this is transparent to tester.</w:t>
      </w:r>
    </w:p>
    <w:p w14:paraId="29CD4F91" w14:textId="04157CA2" w:rsidR="00E67C20" w:rsidRDefault="00E67C20" w:rsidP="002E1014">
      <w:pPr>
        <w:ind w:left="0" w:firstLine="0"/>
        <w:jc w:val="both"/>
        <w:rPr>
          <w:rFonts w:eastAsiaTheme="minorEastAsia"/>
        </w:rPr>
        <w:pPrChange w:id="156" w:author="u5553211" w:date="2018-04-04T12:56:00Z">
          <w:pPr>
            <w:ind w:left="0" w:firstLine="0"/>
          </w:pPr>
        </w:pPrChange>
      </w:pPr>
      <w:r>
        <w:rPr>
          <w:rFonts w:eastAsiaTheme="minorEastAsia"/>
        </w:rPr>
        <w:t xml:space="preserve">These two pseudorandom number generators are managed under an </w:t>
      </w:r>
      <w:r w:rsidRPr="000132EA">
        <w:rPr>
          <w:rFonts w:eastAsiaTheme="minorEastAsia"/>
        </w:rPr>
        <w:t>Advanced Elective Generator Integrated System</w:t>
      </w:r>
      <w:r>
        <w:rPr>
          <w:rFonts w:eastAsiaTheme="minorEastAsia"/>
        </w:rPr>
        <w:t xml:space="preserve"> (AEGIS) unit. This system is embedded in the always block of the FSM logic unit in the PREPARE state core. All these generators are using the same port interfaces, which allow</w:t>
      </w:r>
      <w:del w:id="157" w:author="u5553211" w:date="2018-04-04T12:56:00Z">
        <w:r w:rsidDel="00E37D41">
          <w:rPr>
            <w:rFonts w:eastAsiaTheme="minorEastAsia"/>
          </w:rPr>
          <w:delText>s</w:delText>
        </w:r>
      </w:del>
      <w:r>
        <w:rPr>
          <w:rFonts w:eastAsiaTheme="minorEastAsia"/>
        </w:rPr>
        <w:t xml:space="preserve"> us to add and remove pseudorandom number generators easily on source code level. When output</w:t>
      </w:r>
      <w:ins w:id="158" w:author="u5553211" w:date="2018-04-04T12:56:00Z">
        <w:r w:rsidR="00E56ABD">
          <w:rPr>
            <w:rFonts w:eastAsiaTheme="minorEastAsia"/>
          </w:rPr>
          <w:t>ing</w:t>
        </w:r>
      </w:ins>
      <w:r>
        <w:rPr>
          <w:rFonts w:eastAsiaTheme="minorEastAsia"/>
        </w:rPr>
        <w:t xml:space="preserve"> the random </w:t>
      </w:r>
      <w:r>
        <w:rPr>
          <w:rFonts w:eastAsiaTheme="minorEastAsia"/>
        </w:rPr>
        <w:lastRenderedPageBreak/>
        <w:t xml:space="preserve">number result, AEGIS system would limit the output number </w:t>
      </w:r>
      <w:del w:id="159" w:author="u5553211" w:date="2018-04-04T12:56:00Z">
        <w:r w:rsidDel="00C250C0">
          <w:rPr>
            <w:rFonts w:eastAsiaTheme="minorEastAsia"/>
          </w:rPr>
          <w:delText>less than</w:delText>
        </w:r>
      </w:del>
      <w:ins w:id="160" w:author="u5553211" w:date="2018-04-04T12:56:00Z">
        <w:r w:rsidR="00C250C0">
          <w:rPr>
            <w:rFonts w:eastAsiaTheme="minorEastAsia"/>
          </w:rPr>
          <w:t>to</w:t>
        </w:r>
      </w:ins>
      <w:r>
        <w:rPr>
          <w:rFonts w:eastAsiaTheme="minorEastAsia"/>
        </w:rPr>
        <w:t xml:space="preserve"> </w:t>
      </w:r>
      <w:r w:rsidRPr="003F22D7">
        <w:rPr>
          <w:rFonts w:eastAsiaTheme="minorEastAsia"/>
        </w:rPr>
        <w:t>805</w:t>
      </w:r>
      <w:r>
        <w:rPr>
          <w:rFonts w:eastAsiaTheme="minorEastAsia"/>
        </w:rPr>
        <w:t>,</w:t>
      </w:r>
      <w:r w:rsidRPr="003F22D7">
        <w:rPr>
          <w:rFonts w:eastAsiaTheme="minorEastAsia"/>
        </w:rPr>
        <w:t>306</w:t>
      </w:r>
      <w:r>
        <w:rPr>
          <w:rFonts w:eastAsiaTheme="minorEastAsia"/>
        </w:rPr>
        <w:t>,</w:t>
      </w:r>
      <w:r w:rsidRPr="003F22D7">
        <w:rPr>
          <w:rFonts w:eastAsiaTheme="minorEastAsia"/>
        </w:rPr>
        <w:t>366</w:t>
      </w:r>
      <w:r>
        <w:rPr>
          <w:rFonts w:eastAsiaTheme="minorEastAsia"/>
        </w:rPr>
        <w:t xml:space="preserve"> (32’h</w:t>
      </w:r>
      <w:r w:rsidRPr="003F22D7">
        <w:rPr>
          <w:rFonts w:eastAsiaTheme="minorEastAsia"/>
        </w:rPr>
        <w:t>2FFFFFFE</w:t>
      </w:r>
      <w:r>
        <w:rPr>
          <w:rFonts w:eastAsiaTheme="minorEastAsia"/>
        </w:rPr>
        <w:t xml:space="preserve">, calculated by </w:t>
      </w:r>
      <m:oMath>
        <m:r>
          <w:rPr>
            <w:rFonts w:ascii="Cambria Math" w:eastAsiaTheme="minorEastAsia" w:hAnsi="Cambria Math"/>
          </w:rPr>
          <m:t>number</m:t>
        </m:r>
        <m:d>
          <m:dPr>
            <m:begChr m:val="["/>
            <m:endChr m:val="]"/>
            <m:ctrlPr>
              <w:rPr>
                <w:rFonts w:ascii="Cambria Math" w:eastAsiaTheme="minorEastAsia" w:hAnsi="Cambria Math"/>
                <w:i/>
              </w:rPr>
            </m:ctrlPr>
          </m:dPr>
          <m:e>
            <m:r>
              <w:rPr>
                <w:rFonts w:ascii="Cambria Math" w:eastAsiaTheme="minorEastAsia" w:hAnsi="Cambria Math"/>
              </w:rPr>
              <m:t>28:0</m:t>
            </m:r>
          </m:e>
        </m:d>
        <m:r>
          <w:rPr>
            <w:rFonts w:ascii="Cambria Math" w:eastAsiaTheme="minorEastAsia" w:hAnsi="Cambria Math"/>
          </w:rPr>
          <m:t>+number[27:0]</m:t>
        </m:r>
      </m:oMath>
      <w:r>
        <w:rPr>
          <w:rFonts w:eastAsiaTheme="minorEastAsia"/>
        </w:rPr>
        <w:t xml:space="preserve">), which is around 8 seconds. </w:t>
      </w:r>
      <w:ins w:id="161" w:author="u5553211" w:date="2018-04-04T12:57:00Z">
        <w:r w:rsidR="00C250C0">
          <w:rPr>
            <w:rFonts w:eastAsiaTheme="minorEastAsia"/>
          </w:rPr>
          <w:t xml:space="preserve">Hence, </w:t>
        </w:r>
      </w:ins>
      <w:del w:id="162" w:author="u5553211" w:date="2018-04-04T12:57:00Z">
        <w:r w:rsidDel="00C250C0">
          <w:rPr>
            <w:rFonts w:eastAsiaTheme="minorEastAsia"/>
          </w:rPr>
          <w:delText xml:space="preserve">This allows </w:delText>
        </w:r>
      </w:del>
      <w:r>
        <w:rPr>
          <w:rFonts w:eastAsiaTheme="minorEastAsia"/>
        </w:rPr>
        <w:t xml:space="preserve">the tester </w:t>
      </w:r>
      <w:ins w:id="163" w:author="u5553211" w:date="2018-04-04T12:57:00Z">
        <w:r w:rsidR="00C250C0">
          <w:rPr>
            <w:rFonts w:eastAsiaTheme="minorEastAsia"/>
          </w:rPr>
          <w:t>will not</w:t>
        </w:r>
      </w:ins>
      <w:del w:id="164" w:author="u5553211" w:date="2018-04-04T12:57:00Z">
        <w:r w:rsidDel="00C250C0">
          <w:rPr>
            <w:rFonts w:eastAsiaTheme="minorEastAsia"/>
          </w:rPr>
          <w:delText>won’t</w:delText>
        </w:r>
      </w:del>
      <w:r>
        <w:rPr>
          <w:rFonts w:eastAsiaTheme="minorEastAsia"/>
        </w:rPr>
        <w:t xml:space="preserve"> wait too long.</w:t>
      </w:r>
    </w:p>
    <w:p w14:paraId="44F83F14" w14:textId="419F1259" w:rsidR="004A4F0D" w:rsidRDefault="004A4F0D" w:rsidP="00BE5A72">
      <w:pPr>
        <w:jc w:val="both"/>
        <w:rPr>
          <w:rFonts w:eastAsiaTheme="minorEastAsia"/>
        </w:rPr>
        <w:pPrChange w:id="165" w:author="u5553211" w:date="2018-04-04T12:57:00Z">
          <w:pPr/>
        </w:pPrChange>
      </w:pPr>
      <w:r>
        <w:rPr>
          <w:rFonts w:eastAsiaTheme="minorEastAsia" w:hint="eastAsia"/>
        </w:rPr>
        <w:t xml:space="preserve">LCG generator is used </w:t>
      </w:r>
      <w:r w:rsidR="00960DF6">
        <w:rPr>
          <w:rFonts w:eastAsiaTheme="minorEastAsia"/>
        </w:rPr>
        <w:t xml:space="preserve">as the random generator. </w:t>
      </w:r>
      <w:r w:rsidR="00E20EA3">
        <w:rPr>
          <w:rFonts w:eastAsiaTheme="minorEastAsia"/>
        </w:rPr>
        <w:t xml:space="preserve">The equation used in this implementation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214013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+2531011</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D26BC1">
        <w:rPr>
          <w:rFonts w:eastAsiaTheme="minorEastAsia"/>
        </w:rPr>
        <w:t>, which is the same as the LCG equation used in Microsoft Visual C/C++ standard library</w:t>
      </w:r>
      <w:r w:rsidR="00E20EA3">
        <w:rPr>
          <w:rFonts w:eastAsiaTheme="minorEastAsia" w:hint="eastAsia"/>
        </w:rPr>
        <w:t xml:space="preserve">. </w:t>
      </w:r>
      <w:r w:rsidR="00822959">
        <w:rPr>
          <w:rFonts w:eastAsiaTheme="minorEastAsia"/>
        </w:rPr>
        <w:t xml:space="preserve">This equation could be completed by Artix-7 within </w:t>
      </w:r>
      <w:r w:rsidR="00432631">
        <w:rPr>
          <w:rFonts w:eastAsiaTheme="minorEastAsia"/>
        </w:rPr>
        <w:t>2</w:t>
      </w:r>
      <w:r w:rsidR="00822959">
        <w:rPr>
          <w:rFonts w:eastAsiaTheme="minorEastAsia"/>
        </w:rPr>
        <w:t>0ns</w:t>
      </w:r>
      <w:r w:rsidR="00E946A6">
        <w:rPr>
          <w:rFonts w:eastAsiaTheme="minorEastAsia"/>
        </w:rPr>
        <w:t xml:space="preserve">, hence </w:t>
      </w:r>
      <w:r w:rsidR="00432631">
        <w:rPr>
          <w:rFonts w:eastAsiaTheme="minorEastAsia"/>
        </w:rPr>
        <w:t>two</w:t>
      </w:r>
      <w:r w:rsidR="00E946A6">
        <w:rPr>
          <w:rFonts w:eastAsiaTheme="minorEastAsia"/>
        </w:rPr>
        <w:t xml:space="preserve"> system 100MHz clock cycle</w:t>
      </w:r>
      <w:r w:rsidR="00432631">
        <w:rPr>
          <w:rFonts w:eastAsiaTheme="minorEastAsia"/>
        </w:rPr>
        <w:t>s</w:t>
      </w:r>
      <w:r w:rsidR="00AA0F44">
        <w:rPr>
          <w:rFonts w:eastAsiaTheme="minorEastAsia"/>
        </w:rPr>
        <w:t xml:space="preserve"> to meet the time requirements</w:t>
      </w:r>
      <w:r w:rsidR="00822959">
        <w:rPr>
          <w:rFonts w:eastAsiaTheme="minorEastAsia"/>
        </w:rPr>
        <w:t>.</w:t>
      </w:r>
      <w:r w:rsidR="00AA0F44">
        <w:rPr>
          <w:rFonts w:eastAsiaTheme="minorEastAsia"/>
        </w:rPr>
        <w:t xml:space="preserve"> 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822959">
        <w:rPr>
          <w:rFonts w:eastAsiaTheme="minorEastAsia"/>
        </w:rPr>
        <w:t xml:space="preserve"> </w:t>
      </w:r>
      <w:r w:rsidR="00203F84">
        <w:rPr>
          <w:rFonts w:eastAsiaTheme="minorEastAsia"/>
        </w:rPr>
        <w:t>So in the implement, this calculation has been separate</w:t>
      </w:r>
      <w:ins w:id="166" w:author="u5553211" w:date="2018-04-04T12:58:00Z">
        <w:r w:rsidR="001133CF">
          <w:rPr>
            <w:rFonts w:eastAsiaTheme="minorEastAsia"/>
          </w:rPr>
          <w:t>d</w:t>
        </w:r>
      </w:ins>
      <w:r w:rsidR="00203F84">
        <w:rPr>
          <w:rFonts w:eastAsiaTheme="minorEastAsia"/>
        </w:rPr>
        <w:t xml:space="preserve"> into 2 stages</w:t>
      </w:r>
      <w:r w:rsidR="00204165">
        <w:rPr>
          <w:rFonts w:eastAsiaTheme="minorEastAsia"/>
        </w:rPr>
        <w:t xml:space="preserve"> (modular is implemented by using 32-bit register). </w:t>
      </w:r>
      <w:r w:rsidR="00822959">
        <w:rPr>
          <w:rFonts w:eastAsiaTheme="minorEastAsia"/>
        </w:rPr>
        <w:t>The seed is chosen using the global timer counter</w:t>
      </w:r>
      <w:r w:rsidR="0035498D">
        <w:rPr>
          <w:rFonts w:eastAsiaTheme="minorEastAsia"/>
        </w:rPr>
        <w:t xml:space="preserve"> </w:t>
      </w:r>
      <w:del w:id="167" w:author="u5553211" w:date="2018-04-04T12:58:00Z">
        <w:r w:rsidR="0035498D" w:rsidDel="00615FBE">
          <w:rPr>
            <w:rFonts w:eastAsiaTheme="minorEastAsia"/>
          </w:rPr>
          <w:delText xml:space="preserve">for </w:delText>
        </w:r>
      </w:del>
      <w:ins w:id="168" w:author="u5553211" w:date="2018-04-04T12:58:00Z">
        <w:r w:rsidR="00615FBE">
          <w:rPr>
            <w:rFonts w:eastAsiaTheme="minorEastAsia"/>
          </w:rPr>
          <w:t xml:space="preserve">to </w:t>
        </w:r>
      </w:ins>
      <w:del w:id="169" w:author="u5553211" w:date="2018-04-04T12:59:00Z">
        <w:r w:rsidR="0035498D" w:rsidDel="00615FBE">
          <w:rPr>
            <w:rFonts w:eastAsiaTheme="minorEastAsia"/>
          </w:rPr>
          <w:delText xml:space="preserve">each time running </w:delText>
        </w:r>
      </w:del>
      <w:ins w:id="170" w:author="u5553211" w:date="2018-04-04T12:59:00Z">
        <w:r w:rsidR="00615FBE">
          <w:rPr>
            <w:rFonts w:eastAsiaTheme="minorEastAsia"/>
          </w:rPr>
          <w:t xml:space="preserve">run </w:t>
        </w:r>
      </w:ins>
      <w:r w:rsidR="0035498D">
        <w:rPr>
          <w:rFonts w:eastAsiaTheme="minorEastAsia"/>
        </w:rPr>
        <w:t>the generator</w:t>
      </w:r>
      <w:r w:rsidR="00822959">
        <w:rPr>
          <w:rFonts w:eastAsiaTheme="minorEastAsia"/>
        </w:rPr>
        <w:t>.</w:t>
      </w:r>
    </w:p>
    <w:p w14:paraId="73779F33" w14:textId="40B4C54A" w:rsidR="00C76834" w:rsidRDefault="0009007E" w:rsidP="000E6922">
      <w:pPr>
        <w:jc w:val="both"/>
        <w:rPr>
          <w:rFonts w:eastAsiaTheme="minorEastAsia"/>
        </w:rPr>
        <w:pPrChange w:id="171" w:author="u5553211" w:date="2018-04-04T12:59:00Z">
          <w:pPr/>
        </w:pPrChange>
      </w:pPr>
      <w:r>
        <w:rPr>
          <w:rFonts w:eastAsiaTheme="minorEastAsia"/>
        </w:rPr>
        <w:t xml:space="preserve">Mersenne Twister is a pseudorandom number generator widely used in multiple language compilers. It was introduced by Dr. Matsumoto and Dr. Nishimura in 1997. The original paper could be found at </w:t>
      </w:r>
      <w:r w:rsidR="002411F5">
        <w:fldChar w:fldCharType="begin"/>
      </w:r>
      <w:r w:rsidR="002411F5">
        <w:instrText xml:space="preserve"> HYPERLINK "http://www.math.sci.hiroshima-u.ac.jp/~m-mat/MT/ARTICLES/mt.pdf" </w:instrText>
      </w:r>
      <w:r w:rsidR="002411F5">
        <w:fldChar w:fldCharType="separate"/>
      </w:r>
      <w:r w:rsidRPr="00B507EF">
        <w:rPr>
          <w:rStyle w:val="Hyperlink"/>
          <w:rFonts w:eastAsiaTheme="minorEastAsia"/>
        </w:rPr>
        <w:t>http://www.math.sci.hiroshima-u.ac.jp/~m-mat/MT/ARTICLES/mt.pdf</w:t>
      </w:r>
      <w:r w:rsidR="002411F5">
        <w:rPr>
          <w:rStyle w:val="Hyperlink"/>
          <w:rFonts w:eastAsiaTheme="minorEastAsia"/>
        </w:rPr>
        <w:fldChar w:fldCharType="end"/>
      </w:r>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61372CFF" w:rsidR="00884214" w:rsidRDefault="009E4F24" w:rsidP="001E00D1">
      <w:pPr>
        <w:jc w:val="both"/>
        <w:rPr>
          <w:rFonts w:eastAsiaTheme="minorEastAsia"/>
        </w:rPr>
        <w:pPrChange w:id="172" w:author="u5553211" w:date="2018-04-04T12:59:00Z">
          <w:pPr/>
        </w:pPrChange>
      </w:pPr>
      <w:r>
        <w:rPr>
          <w:rFonts w:eastAsiaTheme="minorEastAsia"/>
        </w:rPr>
        <w:t>To implement a Mersenne Twister generator, the following parameters are needed</w:t>
      </w:r>
      <w:del w:id="173" w:author="u5553211" w:date="2018-04-04T12:59:00Z">
        <w:r w:rsidDel="00DF2586">
          <w:rPr>
            <w:rFonts w:eastAsiaTheme="minorEastAsia"/>
          </w:rPr>
          <w:delText xml:space="preserve"> in the following description</w:delText>
        </w:r>
      </w:del>
    </w:p>
    <w:p w14:paraId="17C3C76E" w14:textId="1F5FA85D" w:rsidR="009E4F24" w:rsidRDefault="009E4F24" w:rsidP="009E4F24">
      <w:pPr>
        <w:pStyle w:val="ListParagraph"/>
        <w:numPr>
          <w:ilvl w:val="0"/>
          <w:numId w:val="7"/>
        </w:numPr>
        <w:rPr>
          <w:rFonts w:eastAsiaTheme="minorEastAsia"/>
        </w:rPr>
      </w:pPr>
      <w:bookmarkStart w:id="174" w:name="OLE_LINK53"/>
      <w:bookmarkStart w:id="175" w:name="OLE_LINK54"/>
      <m:oMath>
        <m:r>
          <w:rPr>
            <w:rFonts w:ascii="Cambria Math" w:eastAsiaTheme="minorEastAsia" w:hAnsi="Cambria Math"/>
          </w:rPr>
          <m:t>n</m:t>
        </m:r>
      </m:oMath>
      <w:bookmarkEnd w:id="174"/>
      <w:bookmarkEnd w:id="175"/>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50EC33CF" w:rsidR="009E4F24" w:rsidRDefault="009E4F24" w:rsidP="00E46C9C">
      <w:pPr>
        <w:pStyle w:val="ListParagraph"/>
        <w:numPr>
          <w:ilvl w:val="0"/>
          <w:numId w:val="7"/>
        </w:numPr>
        <w:jc w:val="both"/>
        <w:rPr>
          <w:rFonts w:eastAsiaTheme="minorEastAsia"/>
        </w:rPr>
        <w:pPrChange w:id="176" w:author="u5553211" w:date="2018-04-04T12:59:00Z">
          <w:pPr>
            <w:pStyle w:val="ListParagraph"/>
            <w:numPr>
              <w:numId w:val="7"/>
            </w:numPr>
            <w:ind w:left="900" w:hanging="480"/>
          </w:pPr>
        </w:pPrChange>
      </w:pPr>
      <m:oMath>
        <m:r>
          <w:rPr>
            <w:rFonts w:ascii="Cambria Math" w:eastAsiaTheme="minorEastAsia" w:hAnsi="Cambria Math"/>
          </w:rPr>
          <m:t>w</m:t>
        </m:r>
      </m:oMath>
      <w:r w:rsidR="00E467C6">
        <w:rPr>
          <w:rFonts w:eastAsiaTheme="minorEastAsia"/>
        </w:rPr>
        <w:t xml:space="preserve"> – </w:t>
      </w:r>
      <w:ins w:id="177" w:author="u5553211" w:date="2018-04-04T13:00:00Z">
        <w:r w:rsidR="00167BA6">
          <w:rPr>
            <w:rFonts w:eastAsiaTheme="minorEastAsia"/>
          </w:rPr>
          <w:t xml:space="preserve">number </w:t>
        </w:r>
      </w:ins>
      <w:r>
        <w:rPr>
          <w:rFonts w:eastAsiaTheme="minorEastAsia"/>
        </w:rPr>
        <w:t xml:space="preserve">the bits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785879">
      <w:pPr>
        <w:pStyle w:val="ListParagraph"/>
        <w:numPr>
          <w:ilvl w:val="0"/>
          <w:numId w:val="7"/>
        </w:numPr>
        <w:rPr>
          <w:rFonts w:eastAsiaTheme="minorEastAsia"/>
        </w:rPr>
      </w:pPr>
      <w:bookmarkStart w:id="178" w:name="OLE_LINK48"/>
      <w:bookmarkStart w:id="179" w:name="OLE_LINK61"/>
      <w:bookmarkStart w:id="180" w:name="OLE_LINK71"/>
      <m:oMath>
        <m:r>
          <w:rPr>
            <w:rFonts w:ascii="Cambria Math" w:eastAsiaTheme="minorEastAsia" w:hAnsi="Cambria Math"/>
          </w:rPr>
          <m:t>x</m:t>
        </m:r>
      </m:oMath>
      <w:bookmarkStart w:id="181" w:name="OLE_LINK70"/>
      <w:bookmarkEnd w:id="178"/>
      <w:bookmarkEnd w:id="179"/>
      <w:bookmarkEnd w:id="180"/>
      <w:r>
        <w:rPr>
          <w:rFonts w:eastAsiaTheme="minorEastAsia"/>
        </w:rPr>
        <w:t xml:space="preserve"> – </w:t>
      </w:r>
      <w:bookmarkEnd w:id="181"/>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2411F5" w:rsidP="00785879">
      <w:pPr>
        <w:pStyle w:val="ListParagraph"/>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85879">
        <w:rPr>
          <w:rFonts w:eastAsiaTheme="minorEastAsia"/>
        </w:rPr>
        <w:t xml:space="preserve"> – the number a bit from the rightmost of </w:t>
      </w:r>
      <m:oMath>
        <m:r>
          <w:rPr>
            <w:rFonts w:ascii="Cambria Math" w:eastAsiaTheme="minorEastAsia" w:hAnsi="Cambria Math"/>
          </w:rPr>
          <m:t>x</m:t>
        </m:r>
      </m:oMath>
      <w:r w:rsidR="00785879">
        <w:rPr>
          <w:rFonts w:eastAsiaTheme="minorEastAsia"/>
        </w:rPr>
        <w:t>.</w:t>
      </w:r>
    </w:p>
    <w:p w14:paraId="31809191" w14:textId="26340085" w:rsidR="009E4F24" w:rsidRDefault="009E4F24" w:rsidP="009E4F24">
      <w:pPr>
        <w:pStyle w:val="ListParagraph"/>
        <w:numPr>
          <w:ilvl w:val="0"/>
          <w:numId w:val="7"/>
        </w:numPr>
        <w:rPr>
          <w:rFonts w:eastAsiaTheme="minorEastAsia"/>
        </w:rPr>
      </w:pPr>
      <w:bookmarkStart w:id="182" w:name="OLE_LINK51"/>
      <w:bookmarkStart w:id="183" w:name="OLE_LINK52"/>
      <m:oMath>
        <m:r>
          <w:rPr>
            <w:rFonts w:ascii="Cambria Math" w:eastAsiaTheme="minorEastAsia" w:hAnsi="Cambria Math"/>
          </w:rPr>
          <m:t>r</m:t>
        </m:r>
      </m:oMath>
      <w:bookmarkStart w:id="184" w:name="OLE_LINK62"/>
      <w:bookmarkStart w:id="185" w:name="OLE_LINK63"/>
      <w:bookmarkStart w:id="186" w:name="OLE_LINK68"/>
      <w:bookmarkStart w:id="187" w:name="OLE_LINK69"/>
      <w:bookmarkEnd w:id="182"/>
      <w:bookmarkEnd w:id="183"/>
      <w:r w:rsidR="00E467C6">
        <w:rPr>
          <w:rFonts w:eastAsiaTheme="minorEastAsia"/>
        </w:rPr>
        <w:t xml:space="preserve"> – </w:t>
      </w:r>
      <w:bookmarkEnd w:id="184"/>
      <w:bookmarkEnd w:id="185"/>
      <w:bookmarkEnd w:id="186"/>
      <w:bookmarkEnd w:id="187"/>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9E4F24">
      <w:pPr>
        <w:pStyle w:val="ListParagraph"/>
        <w:numPr>
          <w:ilvl w:val="0"/>
          <w:numId w:val="7"/>
        </w:numPr>
        <w:rPr>
          <w:rFonts w:eastAsiaTheme="minorEastAsia"/>
        </w:rPr>
      </w:pPr>
      <m:oMath>
        <m:r>
          <w:rPr>
            <w:rFonts w:ascii="Cambria Math" w:eastAsiaTheme="minorEastAsia" w:hAnsi="Cambria Math"/>
          </w:rPr>
          <m:t>m</m:t>
        </m:r>
      </m:oMath>
      <w:bookmarkStart w:id="188" w:name="OLE_LINK45"/>
      <w:bookmarkStart w:id="189" w:name="OLE_LINK46"/>
      <w:r w:rsidR="00E467C6">
        <w:rPr>
          <w:rFonts w:eastAsiaTheme="minorEastAsia"/>
        </w:rPr>
        <w:t xml:space="preserve"> – </w:t>
      </w:r>
      <w:bookmarkEnd w:id="188"/>
      <w:bookmarkEnd w:id="189"/>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E467C6">
      <w:pPr>
        <w:pStyle w:val="ListParagraph"/>
        <w:numPr>
          <w:ilvl w:val="0"/>
          <w:numId w:val="7"/>
        </w:numPr>
        <w:rPr>
          <w:rFonts w:eastAsiaTheme="minorEastAsia"/>
        </w:rPr>
      </w:pPr>
      <m:oMath>
        <m:r>
          <w:rPr>
            <w:rFonts w:ascii="Cambria Math" w:eastAsiaTheme="minorEastAsia" w:hAnsi="Cambria Math"/>
          </w:rPr>
          <m:t>A</m:t>
        </m:r>
      </m:oMath>
      <w:bookmarkStart w:id="190" w:name="OLE_LINK47"/>
      <w:r>
        <w:rPr>
          <w:rFonts w:eastAsiaTheme="minorEastAsia"/>
        </w:rPr>
        <w:t xml:space="preserve"> – </w:t>
      </w:r>
      <w:bookmarkEnd w:id="190"/>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91" w:name="OLE_LINK66"/>
    <w:bookmarkStart w:id="192" w:name="OLE_LINK67"/>
    <w:bookmarkStart w:id="193" w:name="OLE_LINK49"/>
    <w:bookmarkStart w:id="194" w:name="OLE_LINK50"/>
    <w:p w14:paraId="41DF047D" w14:textId="5C720E26" w:rsidR="00E467C6" w:rsidRDefault="002411F5" w:rsidP="00DE3E7A">
      <w:pPr>
        <w:pStyle w:val="ListParagraph"/>
        <w:numPr>
          <w:ilvl w:val="0"/>
          <w:numId w:val="7"/>
        </w:numPr>
        <w:jc w:val="both"/>
        <w:rPr>
          <w:rFonts w:eastAsiaTheme="minorEastAsia"/>
        </w:rPr>
        <w:pPrChange w:id="195" w:author="u5553211" w:date="2018-04-04T13:00:00Z">
          <w:pPr>
            <w:pStyle w:val="ListParagraph"/>
            <w:numPr>
              <w:numId w:val="7"/>
            </w:numPr>
            <w:ind w:left="900" w:hanging="480"/>
          </w:pPr>
        </w:pPrChange>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91"/>
      <w:bookmarkEnd w:id="192"/>
      <w:r w:rsidR="00E467C6">
        <w:rPr>
          <w:rFonts w:eastAsiaTheme="minorEastAsia"/>
        </w:rPr>
        <w:t xml:space="preserve"> – </w:t>
      </w:r>
      <w:bookmarkEnd w:id="193"/>
      <w:bookmarkEnd w:id="194"/>
      <w:r w:rsidR="00E467C6">
        <w:rPr>
          <w:rFonts w:eastAsiaTheme="minorEastAsia"/>
        </w:rPr>
        <w:t xml:space="preserve">a </w:t>
      </w:r>
      <w:r w:rsidR="007D6666" w:rsidRPr="007D6666">
        <w:rPr>
          <w:rFonts w:eastAsiaTheme="minorEastAsia"/>
        </w:rPr>
        <w:t>concatenation</w:t>
      </w:r>
      <w:r w:rsidR="007D6666">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0"/>
        </w:rPr>
        <w:t>{x[w:r], r{0}}</w:t>
      </w:r>
      <w:r w:rsidR="00E467C6">
        <w:rPr>
          <w:rFonts w:eastAsiaTheme="minorEastAsia"/>
        </w:rPr>
        <w:t>.</w:t>
      </w:r>
    </w:p>
    <w:p w14:paraId="688D8EA1" w14:textId="60491523" w:rsidR="00E467C6" w:rsidRDefault="002411F5" w:rsidP="00DE3E7A">
      <w:pPr>
        <w:pStyle w:val="ListParagraph"/>
        <w:numPr>
          <w:ilvl w:val="0"/>
          <w:numId w:val="7"/>
        </w:numPr>
        <w:jc w:val="both"/>
        <w:rPr>
          <w:rFonts w:eastAsiaTheme="minorEastAsia"/>
        </w:rPr>
        <w:pPrChange w:id="196" w:author="u5553211" w:date="2018-04-04T13:00:00Z">
          <w:pPr>
            <w:pStyle w:val="ListParagraph"/>
            <w:numPr>
              <w:numId w:val="7"/>
            </w:numPr>
            <w:ind w:left="900" w:hanging="480"/>
          </w:pPr>
        </w:pPrChange>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197" w:name="OLE_LINK55"/>
      <w:bookmarkStart w:id="198" w:name="OLE_LINK56"/>
      <w:r w:rsidR="00E467C6">
        <w:rPr>
          <w:rFonts w:eastAsiaTheme="minorEastAsia"/>
        </w:rPr>
        <w:t xml:space="preserve"> – </w:t>
      </w:r>
      <w:bookmarkEnd w:id="197"/>
      <w:bookmarkEnd w:id="198"/>
      <w:r w:rsidR="007D6666">
        <w:rPr>
          <w:rFonts w:eastAsiaTheme="minorEastAsia"/>
        </w:rPr>
        <w:t xml:space="preserve">a </w:t>
      </w:r>
      <w:bookmarkStart w:id="199" w:name="OLE_LINK57"/>
      <w:bookmarkStart w:id="200" w:name="OLE_LINK58"/>
      <w:r w:rsidR="007D6666" w:rsidRPr="007D6666">
        <w:rPr>
          <w:rFonts w:eastAsiaTheme="minorEastAsia"/>
        </w:rPr>
        <w:t>concatenation</w:t>
      </w:r>
      <w:r w:rsidR="007D6666">
        <w:rPr>
          <w:rFonts w:eastAsiaTheme="minorEastAsia"/>
        </w:rPr>
        <w:t xml:space="preserve"> </w:t>
      </w:r>
      <w:bookmarkEnd w:id="199"/>
      <w:bookmarkEnd w:id="200"/>
      <w:r w:rsidR="007D6666">
        <w:rPr>
          <w:rFonts w:eastAsiaTheme="minorEastAsia"/>
        </w:rPr>
        <w:t xml:space="preserve">of lower </w:t>
      </w:r>
      <m:oMath>
        <m:r>
          <w:rPr>
            <w:rFonts w:ascii="Cambria Math" w:eastAsiaTheme="minorEastAsia" w:hAnsi="Cambria Math"/>
          </w:rPr>
          <m:t>r</m:t>
        </m:r>
      </m:oMath>
      <w:r w:rsidR="007D6666">
        <w:rPr>
          <w:rFonts w:eastAsiaTheme="minorEastAsia"/>
        </w:rPr>
        <w:t xml:space="preserve"> bits and filling 0 with higher bits. In Verilog, it could be expressed as </w:t>
      </w:r>
      <w:r w:rsidR="007D6666" w:rsidRPr="007D6666">
        <w:rPr>
          <w:rStyle w:val="a0"/>
        </w:rPr>
        <w:t>{(w-r){0}, x[r:0]}</w:t>
      </w:r>
      <w:r w:rsidR="007D6666">
        <w:rPr>
          <w:rFonts w:eastAsiaTheme="minorEastAsia"/>
        </w:rPr>
        <w:t>.</w:t>
      </w:r>
    </w:p>
    <w:p w14:paraId="548C217D" w14:textId="087F22C3" w:rsidR="007D6666" w:rsidRPr="007D6666" w:rsidRDefault="007D6666" w:rsidP="007D6666">
      <w:pPr>
        <w:pStyle w:val="ListParagraph"/>
        <w:numPr>
          <w:ilvl w:val="0"/>
          <w:numId w:val="7"/>
        </w:numPr>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830E81">
      <w:pPr>
        <w:jc w:val="both"/>
        <w:rPr>
          <w:rFonts w:eastAsiaTheme="minorEastAsia"/>
        </w:rPr>
        <w:pPrChange w:id="201" w:author="u5553211" w:date="2018-04-04T13:00:00Z">
          <w:pPr/>
        </w:pPrChange>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2411F5"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02" w:name="OLE_LINK59"/>
          <w:bookmarkStart w:id="203"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02"/>
          <w:bookmarkEnd w:id="203"/>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w:lastRenderedPageBreak/>
            <m:t>nA=</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n≫1,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e>
                <m:e>
                  <m:r>
                    <w:rPr>
                      <w:rFonts w:ascii="Cambria Math" w:hAnsi="Cambria Math"/>
                    </w:rPr>
                    <m:t>(n≫1)</m:t>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eqArr>
            </m:e>
          </m:d>
        </m:oMath>
      </m:oMathPara>
    </w:p>
    <w:p w14:paraId="6DF1D9A0" w14:textId="4B772C85" w:rsidR="008C5607" w:rsidRDefault="008C5607" w:rsidP="002B4748">
      <w:pPr>
        <w:jc w:val="both"/>
        <w:rPr>
          <w:rFonts w:eastAsiaTheme="minorEastAsia"/>
        </w:rPr>
        <w:pPrChange w:id="204" w:author="u5553211" w:date="2018-04-04T13:00:00Z">
          <w:pPr/>
        </w:pPrChange>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we mentioned in the assignment paper.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the </w:t>
      </w:r>
      <w:bookmarkStart w:id="205" w:name="OLE_LINK72"/>
      <w:bookmarkStart w:id="206"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05"/>
      <w:bookmarkEnd w:id="206"/>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07" w:name="OLE_LINK74"/>
      <w:bookmarkStart w:id="208" w:name="OLE_LINK75"/>
      <m:oMath>
        <m:r>
          <w:rPr>
            <w:rFonts w:ascii="Cambria Math" w:eastAsiaTheme="minorEastAsia" w:hAnsi="Cambria Math"/>
          </w:rPr>
          <m:t>A</m:t>
        </m:r>
      </m:oMath>
      <w:bookmarkEnd w:id="207"/>
      <w:bookmarkEnd w:id="208"/>
      <w:r>
        <w:rPr>
          <w:rFonts w:eastAsiaTheme="minorEastAsia"/>
        </w:rPr>
        <w:t>.</w:t>
      </w:r>
      <w:r w:rsidR="006033C8">
        <w:rPr>
          <w:rFonts w:eastAsiaTheme="minorEastAsia"/>
        </w:rPr>
        <w:t xml:space="preserve"> However, the equation above</w:t>
      </w:r>
      <w:del w:id="209" w:author="u5553211" w:date="2018-04-04T13:01:00Z">
        <w:r w:rsidR="006033C8" w:rsidDel="005077F9">
          <w:rPr>
            <w:rFonts w:eastAsiaTheme="minorEastAsia"/>
          </w:rPr>
          <w:delText xml:space="preserve"> is</w:delText>
        </w:r>
      </w:del>
      <w:r w:rsidR="006033C8">
        <w:rPr>
          <w:rFonts w:eastAsiaTheme="minorEastAsia"/>
        </w:rPr>
        <w:t xml:space="preserve"> actually take</w:t>
      </w:r>
      <w:ins w:id="210" w:author="u5553211" w:date="2018-04-04T13:01:00Z">
        <w:r w:rsidR="005077F9">
          <w:rPr>
            <w:rFonts w:eastAsiaTheme="minorEastAsia"/>
          </w:rPr>
          <w:t>s</w:t>
        </w:r>
      </w:ins>
      <w:r w:rsidR="006033C8">
        <w:rPr>
          <w:rFonts w:eastAsiaTheme="minorEastAsia"/>
        </w:rPr>
        <w:t xml:space="preserve"> </w:t>
      </w:r>
      <m:oMath>
        <m:r>
          <w:rPr>
            <w:rFonts w:ascii="Cambria Math" w:eastAsiaTheme="minorEastAsia" w:hAnsi="Cambria Math"/>
          </w:rPr>
          <m:t>w</m:t>
        </m:r>
      </m:oMath>
      <w:r w:rsidR="006033C8">
        <w:rPr>
          <w:rFonts w:eastAsiaTheme="minorEastAsia"/>
        </w:rPr>
        <w:t xml:space="preserve"> rounds of LFSR. It w</w:t>
      </w:r>
      <w:ins w:id="211" w:author="u5553211" w:date="2018-04-04T13:01:00Z">
        <w:r w:rsidR="009A5AEF">
          <w:rPr>
            <w:rFonts w:eastAsiaTheme="minorEastAsia"/>
          </w:rPr>
          <w:t>ill not</w:t>
        </w:r>
      </w:ins>
      <w:del w:id="212" w:author="u5553211" w:date="2018-04-04T13:01:00Z">
        <w:r w:rsidR="006033C8" w:rsidDel="009A5AEF">
          <w:rPr>
            <w:rFonts w:eastAsiaTheme="minorEastAsia"/>
          </w:rPr>
          <w:delText>on’t</w:delText>
        </w:r>
      </w:del>
      <w:r w:rsidR="006033C8">
        <w:rPr>
          <w:rFonts w:eastAsiaTheme="minorEastAsia"/>
        </w:rPr>
        <w:t xml:space="preserve"> affect the LFSR period if </w:t>
      </w:r>
      <w:bookmarkStart w:id="213" w:name="OLE_LINK76"/>
      <w:bookmarkStart w:id="214" w:name="OLE_LINK77"/>
      <m:oMath>
        <m:r>
          <w:rPr>
            <w:rFonts w:ascii="Cambria Math" w:eastAsiaTheme="minorEastAsia" w:hAnsi="Cambria Math"/>
          </w:rPr>
          <m:t>w</m:t>
        </m:r>
      </m:oMath>
      <w:bookmarkEnd w:id="213"/>
      <w:bookmarkEnd w:id="214"/>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A00868">
      <w:pPr>
        <w:jc w:val="both"/>
        <w:rPr>
          <w:rFonts w:eastAsiaTheme="minorEastAsia"/>
        </w:rPr>
        <w:pPrChange w:id="215" w:author="u5553211" w:date="2018-04-04T13:01:00Z">
          <w:pPr/>
        </w:pPrChange>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7AE990C9" w:rsidR="00C62456" w:rsidRPr="00C62456" w:rsidRDefault="00AF2499" w:rsidP="00DA07B5">
      <w:pPr>
        <w:jc w:val="both"/>
        <w:rPr>
          <w:rFonts w:eastAsiaTheme="minorEastAsia"/>
        </w:rPr>
        <w:pPrChange w:id="216" w:author="u5553211" w:date="2018-04-04T13:01:00Z">
          <w:pPr/>
        </w:pPrChange>
      </w:pPr>
      <w:r>
        <w:rPr>
          <w:rFonts w:eastAsiaTheme="minorEastAsia"/>
        </w:rPr>
        <w:t xml:space="preserve">The </w:t>
      </w:r>
      <m:oMath>
        <m:r>
          <w:rPr>
            <w:rFonts w:ascii="Cambria Math" w:eastAsiaTheme="minorEastAsia" w:hAnsi="Cambria Math"/>
          </w:rPr>
          <m:t>result</m:t>
        </m:r>
      </m:oMath>
      <w:r>
        <w:rPr>
          <w:rFonts w:eastAsiaTheme="minorEastAsia" w:hint="eastAsia"/>
        </w:rPr>
        <w:t xml:space="preserve"> </w:t>
      </w:r>
      <w:r w:rsidR="00D94EEE">
        <w:rPr>
          <w:rFonts w:eastAsiaTheme="minorEastAsia"/>
        </w:rPr>
        <w:t xml:space="preserve">is the output of one round. </w:t>
      </w:r>
      <w:del w:id="217" w:author="u5553211" w:date="2018-04-04T13:01:00Z">
        <w:r w:rsidR="00C62456" w:rsidDel="00CA2311">
          <w:rPr>
            <w:rFonts w:eastAsiaTheme="minorEastAsia"/>
          </w:rPr>
          <w:delText>Summar</w:delText>
        </w:r>
        <w:r w:rsidR="00C62456" w:rsidDel="00DA07B5">
          <w:rPr>
            <w:rFonts w:eastAsiaTheme="minorEastAsia"/>
          </w:rPr>
          <w:delText>ized</w:delText>
        </w:r>
      </w:del>
      <w:ins w:id="218" w:author="u5553211" w:date="2018-04-04T13:01:00Z">
        <w:r w:rsidR="00CA2311">
          <w:rPr>
            <w:rFonts w:eastAsiaTheme="minorEastAsia"/>
          </w:rPr>
          <w:t>To summarise</w:t>
        </w:r>
      </w:ins>
      <w:r w:rsidR="00C62456">
        <w:rPr>
          <w:rFonts w:eastAsiaTheme="minorEastAsia"/>
        </w:rPr>
        <w:t xml:space="preserve"> the MT19937 implementation, there are three states: seed initialization, </w:t>
      </w:r>
      <w:r w:rsidR="00E67C20">
        <w:rPr>
          <w:rFonts w:eastAsiaTheme="minorEastAsia"/>
        </w:rPr>
        <w:t>twister and extraction.</w:t>
      </w:r>
    </w:p>
    <w:p w14:paraId="0DC3F0CD" w14:textId="359A6A08" w:rsidR="00D94EEE" w:rsidRDefault="00E67C20" w:rsidP="00F86A9B">
      <w:pPr>
        <w:jc w:val="both"/>
        <w:rPr>
          <w:rFonts w:eastAsiaTheme="minorEastAsia"/>
        </w:rPr>
        <w:pPrChange w:id="219" w:author="u5553211" w:date="2018-04-04T13:02:00Z">
          <w:pPr/>
        </w:pPrChange>
      </w:pPr>
      <w:r>
        <w:rPr>
          <w:rFonts w:eastAsiaTheme="minorEastAsia"/>
        </w:rPr>
        <w:t>In M7T2,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Vivado). So a new 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xml:space="preserve">, which makes MT19937 </w:t>
      </w:r>
      <w:del w:id="220" w:author="u5553211" w:date="2018-04-04T13:02:00Z">
        <w:r w:rsidR="000F23CD" w:rsidDel="00F86A9B">
          <w:rPr>
            <w:rFonts w:eastAsiaTheme="minorEastAsia"/>
          </w:rPr>
          <w:delText>could be fit</w:delText>
        </w:r>
      </w:del>
      <w:ins w:id="221" w:author="u5553211" w:date="2018-04-04T13:02:00Z">
        <w:r w:rsidR="00F86A9B">
          <w:rPr>
            <w:rFonts w:eastAsiaTheme="minorEastAsia"/>
          </w:rPr>
          <w:t>compatible</w:t>
        </w:r>
      </w:ins>
      <w:del w:id="222" w:author="u5553211" w:date="2018-04-04T13:02:00Z">
        <w:r w:rsidR="000F23CD" w:rsidDel="00F86A9B">
          <w:rPr>
            <w:rFonts w:eastAsiaTheme="minorEastAsia"/>
          </w:rPr>
          <w:delText xml:space="preserve"> in </w:delText>
        </w:r>
      </w:del>
      <w:ins w:id="223" w:author="u5553211" w:date="2018-04-04T13:02:00Z">
        <w:r w:rsidR="00F86A9B">
          <w:rPr>
            <w:rFonts w:eastAsiaTheme="minorEastAsia"/>
          </w:rPr>
          <w:t xml:space="preserve"> with </w:t>
        </w:r>
      </w:ins>
      <w:r w:rsidR="000F23CD">
        <w:rPr>
          <w:rFonts w:eastAsiaTheme="minorEastAsia"/>
        </w:rPr>
        <w:t>the implementation</w:t>
      </w:r>
      <w:r w:rsidR="00412F8D">
        <w:rPr>
          <w:rFonts w:eastAsiaTheme="minorEastAsia"/>
        </w:rPr>
        <w:t>.</w:t>
      </w:r>
    </w:p>
    <w:p w14:paraId="735448ED" w14:textId="69F0EACC" w:rsidR="00412F8D" w:rsidRDefault="000F23CD" w:rsidP="00F86A9B">
      <w:pPr>
        <w:jc w:val="both"/>
        <w:rPr>
          <w:rFonts w:eastAsiaTheme="minorEastAsia"/>
        </w:rPr>
        <w:pPrChange w:id="224" w:author="u5553211" w:date="2018-04-04T13:02:00Z">
          <w:pPr/>
        </w:pPrChange>
      </w:pPr>
      <w:r>
        <w:rPr>
          <w:rFonts w:eastAsiaTheme="minorEastAsia"/>
        </w:rPr>
        <w:t xml:space="preserve">In the pipeline implementation, there is still one FSM </w:t>
      </w:r>
      <w:ins w:id="225" w:author="u5553211" w:date="2018-04-04T13:05:00Z">
        <w:r w:rsidR="00A7661D">
          <w:rPr>
            <w:rFonts w:eastAsiaTheme="minorEastAsia"/>
          </w:rPr>
          <w:t xml:space="preserve">which is </w:t>
        </w:r>
      </w:ins>
      <w:del w:id="226" w:author="u5553211" w:date="2018-04-04T13:03:00Z">
        <w:r w:rsidDel="00EB1377">
          <w:rPr>
            <w:rFonts w:eastAsiaTheme="minorEastAsia"/>
          </w:rPr>
          <w:delText xml:space="preserve">has </w:delText>
        </w:r>
      </w:del>
      <w:ins w:id="227" w:author="u5553211" w:date="2018-04-04T13:05:00Z">
        <w:r w:rsidR="005A043C">
          <w:rPr>
            <w:rFonts w:eastAsiaTheme="minorEastAsia"/>
          </w:rPr>
          <w:t xml:space="preserve">used </w:t>
        </w:r>
      </w:ins>
      <w:del w:id="228" w:author="u5553211" w:date="2018-04-04T13:03:00Z">
        <w:r w:rsidDel="00EB1377">
          <w:rPr>
            <w:rFonts w:eastAsiaTheme="minorEastAsia"/>
          </w:rPr>
          <w:delText>been</w:delText>
        </w:r>
      </w:del>
      <w:del w:id="229" w:author="u5553211" w:date="2018-04-04T13:05:00Z">
        <w:r w:rsidDel="005A043C">
          <w:rPr>
            <w:rFonts w:eastAsiaTheme="minorEastAsia"/>
          </w:rPr>
          <w:delText xml:space="preserve"> used </w:delText>
        </w:r>
      </w:del>
      <w:r>
        <w:rPr>
          <w:rFonts w:eastAsiaTheme="minorEastAsia"/>
        </w:rPr>
        <w:t>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AE5906F" w14:textId="588CC487" w:rsidR="000F23CD" w:rsidRPr="00E467C6" w:rsidRDefault="000F23CD" w:rsidP="0010172B">
      <w:pPr>
        <w:jc w:val="both"/>
        <w:rPr>
          <w:rFonts w:eastAsiaTheme="minorEastAsia"/>
        </w:rPr>
        <w:pPrChange w:id="230" w:author="u5553211" w:date="2018-04-04T13:05:00Z">
          <w:pPr/>
        </w:pPrChange>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Heading4"/>
      </w:pPr>
      <w:r>
        <w:rPr>
          <w:rFonts w:hint="eastAsia"/>
        </w:rPr>
        <w:t>SSD Animation</w:t>
      </w:r>
    </w:p>
    <w:p w14:paraId="5085B580" w14:textId="11A52935" w:rsidR="009041B5" w:rsidRDefault="009041B5" w:rsidP="00863F57">
      <w:pPr>
        <w:jc w:val="both"/>
        <w:rPr>
          <w:rFonts w:eastAsiaTheme="minorEastAsia"/>
        </w:rPr>
        <w:pPrChange w:id="231" w:author="u5553211" w:date="2018-04-04T13:05:00Z">
          <w:pPr/>
        </w:pPrChange>
      </w:pPr>
      <w:r>
        <w:rPr>
          <w:rFonts w:eastAsiaTheme="minorEastAsia" w:hint="eastAsia"/>
        </w:rPr>
        <w:t xml:space="preserve">The animation of SSD is </w:t>
      </w:r>
      <w:r>
        <w:rPr>
          <w:rFonts w:eastAsiaTheme="minorEastAsia"/>
        </w:rPr>
        <w:t xml:space="preserve">implemented by an increase counter which </w:t>
      </w:r>
      <w:ins w:id="232" w:author="u5553211" w:date="2018-04-04T13:05:00Z">
        <w:r w:rsidR="00257FE4">
          <w:rPr>
            <w:rFonts w:eastAsiaTheme="minorEastAsia"/>
          </w:rPr>
          <w:t xml:space="preserve">is </w:t>
        </w:r>
      </w:ins>
      <w:r>
        <w:rPr>
          <w:rFonts w:eastAsiaTheme="minorEastAsia"/>
        </w:rPr>
        <w:t>increase</w:t>
      </w:r>
      <w:ins w:id="233" w:author="u5553211" w:date="2018-04-04T13:05:00Z">
        <w:r w:rsidR="00257FE4">
          <w:rPr>
            <w:rFonts w:eastAsiaTheme="minorEastAsia"/>
          </w:rPr>
          <w:t>d by</w:t>
        </w:r>
      </w:ins>
      <w:r>
        <w:rPr>
          <w:rFonts w:eastAsiaTheme="minorEastAsia"/>
        </w:rPr>
        <w:t xml:space="preserve"> 1 at when the timer clock rising. The clock is set to be 1Hz and increase</w:t>
      </w:r>
      <w:ins w:id="234" w:author="u5553211" w:date="2018-04-04T13:06:00Z">
        <w:r w:rsidR="00EE2D80">
          <w:rPr>
            <w:rFonts w:eastAsiaTheme="minorEastAsia"/>
          </w:rPr>
          <w:t>s</w:t>
        </w:r>
      </w:ins>
      <w:r>
        <w:rPr>
          <w:rFonts w:eastAsiaTheme="minorEastAsia"/>
        </w:rPr>
        <w:t xml:space="preserve"> the frame index and update</w:t>
      </w:r>
      <w:ins w:id="235" w:author="u5553211" w:date="2018-04-04T13:06:00Z">
        <w:r w:rsidR="00EE2D80">
          <w:rPr>
            <w:rFonts w:eastAsiaTheme="minorEastAsia"/>
          </w:rPr>
          <w:t>s</w:t>
        </w:r>
      </w:ins>
      <w:r>
        <w:rPr>
          <w:rFonts w:eastAsiaTheme="minorEastAsia"/>
        </w:rPr>
        <w:t xml:space="preserve"> the output frame according to the frame index at the rising edge of system 100MHz clock. The frames are stored as a 32-bit integer array inside the module.</w:t>
      </w:r>
    </w:p>
    <w:p w14:paraId="26BB0158" w14:textId="519A87CA" w:rsidR="00E221ED" w:rsidRDefault="00400A15" w:rsidP="00400A15">
      <w:pPr>
        <w:pStyle w:val="Heading3"/>
      </w:pPr>
      <w:r>
        <w:lastRenderedPageBreak/>
        <w:t>TEST state core</w:t>
      </w:r>
    </w:p>
    <w:p w14:paraId="64AC3D12" w14:textId="1F0A2A21" w:rsidR="00400A15" w:rsidRDefault="00400A15" w:rsidP="00EE2D80">
      <w:pPr>
        <w:jc w:val="both"/>
        <w:rPr>
          <w:rFonts w:eastAsiaTheme="minorEastAsia"/>
        </w:rPr>
        <w:pPrChange w:id="236" w:author="u5553211" w:date="2018-04-04T13:06:00Z">
          <w:pPr/>
        </w:pPrChange>
      </w:pPr>
      <w:r>
        <w:rPr>
          <w:rFonts w:eastAsiaTheme="minorEastAsia" w:hint="eastAsia"/>
        </w:rPr>
        <w:t xml:space="preserve">After the PREPARE core provides the delay </w:t>
      </w:r>
      <w:r>
        <w:rPr>
          <w:rFonts w:eastAsiaTheme="minorEastAsia"/>
        </w:rPr>
        <w:t>duration, the TEST state core start</w:t>
      </w:r>
      <w:ins w:id="237" w:author="u5553211" w:date="2018-04-04T13:06:00Z">
        <w:r w:rsidR="00D56184">
          <w:rPr>
            <w:rFonts w:eastAsiaTheme="minorEastAsia"/>
          </w:rPr>
          <w:t>s</w:t>
        </w:r>
      </w:ins>
      <w:r>
        <w:rPr>
          <w:rFonts w:eastAsiaTheme="minorEastAsia"/>
        </w:rPr>
        <w:t xml:space="preserve"> working. This core is responsible for showing the hint after a specific period of time, this is implemented by an action retarder. </w:t>
      </w:r>
      <w:del w:id="238" w:author="u5553211" w:date="2018-04-04T13:06:00Z">
        <w:r w:rsidDel="003E186E">
          <w:rPr>
            <w:rFonts w:eastAsiaTheme="minorEastAsia"/>
          </w:rPr>
          <w:delText>Then i</w:delText>
        </w:r>
      </w:del>
      <w:ins w:id="239" w:author="u5553211" w:date="2018-04-04T13:06:00Z">
        <w:r w:rsidR="003E186E">
          <w:rPr>
            <w:rFonts w:eastAsiaTheme="minorEastAsia"/>
          </w:rPr>
          <w:t>I</w:t>
        </w:r>
      </w:ins>
      <w:r>
        <w:rPr>
          <w:rFonts w:eastAsiaTheme="minorEastAsia"/>
        </w:rPr>
        <w:t xml:space="preserve">t would </w:t>
      </w:r>
      <w:ins w:id="240" w:author="u5553211" w:date="2018-04-04T13:07:00Z">
        <w:r w:rsidR="003E186E">
          <w:rPr>
            <w:rFonts w:eastAsiaTheme="minorEastAsia"/>
          </w:rPr>
          <w:t xml:space="preserve">then </w:t>
        </w:r>
      </w:ins>
      <w:r>
        <w:rPr>
          <w:rFonts w:eastAsiaTheme="minorEastAsia"/>
        </w:rPr>
        <w:t>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5A0E883C" w:rsidR="00475BB7" w:rsidRDefault="001C692D" w:rsidP="009C7B86">
      <w:pPr>
        <w:jc w:val="center"/>
        <w:rPr>
          <w:ins w:id="241" w:author="u5553211" w:date="2018-04-04T13:07:00Z"/>
          <w:rFonts w:eastAsiaTheme="minorEastAsia"/>
        </w:rPr>
      </w:pPr>
      <w:r>
        <w:rPr>
          <w:rFonts w:eastAsiaTheme="minorEastAsia"/>
          <w:noProof/>
          <w:lang w:val="en-AU"/>
        </w:rPr>
        <w:drawing>
          <wp:inline distT="0" distB="0" distL="0" distR="0" wp14:anchorId="0504D7B1" wp14:editId="510969CF">
            <wp:extent cx="5854260" cy="300199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21">
                      <a:extLst>
                        <a:ext uri="{28A0092B-C50C-407E-A947-70E740481C1C}">
                          <a14:useLocalDpi xmlns:a14="http://schemas.microsoft.com/office/drawing/2010/main" val="0"/>
                        </a:ext>
                      </a:extLst>
                    </a:blip>
                    <a:stretch>
                      <a:fillRect/>
                    </a:stretch>
                  </pic:blipFill>
                  <pic:spPr>
                    <a:xfrm>
                      <a:off x="0" y="0"/>
                      <a:ext cx="5867368" cy="3008714"/>
                    </a:xfrm>
                    <a:prstGeom prst="rect">
                      <a:avLst/>
                    </a:prstGeom>
                  </pic:spPr>
                </pic:pic>
              </a:graphicData>
            </a:graphic>
          </wp:inline>
        </w:drawing>
      </w:r>
    </w:p>
    <w:p w14:paraId="7A8D41E1" w14:textId="7B45B471" w:rsidR="00D277C2" w:rsidRDefault="00D277C2" w:rsidP="009C7B86">
      <w:pPr>
        <w:jc w:val="center"/>
        <w:rPr>
          <w:rFonts w:eastAsiaTheme="minorEastAsia"/>
        </w:rPr>
      </w:pPr>
      <w:ins w:id="242" w:author="u5553211" w:date="2018-04-04T13:07:00Z">
        <w:r>
          <w:rPr>
            <w:rFonts w:eastAsiaTheme="minorEastAsia"/>
          </w:rPr>
          <w:t>Figure 4. Structure of Test state</w:t>
        </w:r>
      </w:ins>
    </w:p>
    <w:p w14:paraId="134AA09F" w14:textId="0992F281" w:rsidR="00D010AB" w:rsidRDefault="00400A15" w:rsidP="00D010AB">
      <w:pPr>
        <w:rPr>
          <w:rFonts w:eastAsiaTheme="minorEastAsia"/>
        </w:rPr>
      </w:pPr>
      <w:r>
        <w:rPr>
          <w:rFonts w:eastAsiaTheme="minorEastAsia"/>
        </w:rPr>
        <w:t xml:space="preserve">The inner framework of the TEST state core is a FSM as well. </w:t>
      </w:r>
      <w:r w:rsidR="00D010AB">
        <w:rPr>
          <w:rFonts w:eastAsiaTheme="minorEastAsia"/>
        </w:rPr>
        <w:t>There are 3 states</w:t>
      </w:r>
      <w:ins w:id="243" w:author="u5553211" w:date="2018-04-04T13:08:00Z">
        <w:r w:rsidR="003E2052">
          <w:rPr>
            <w:rFonts w:eastAsiaTheme="minorEastAsia"/>
          </w:rPr>
          <w:t xml:space="preserve"> (</w:t>
        </w:r>
        <w:r w:rsidR="003E2052" w:rsidRPr="003E2052">
          <w:rPr>
            <w:rFonts w:eastAsiaTheme="minorEastAsia"/>
            <w:color w:val="FF0000"/>
            <w:rPrChange w:id="244" w:author="u5553211" w:date="2018-04-04T13:08:00Z">
              <w:rPr>
                <w:rFonts w:eastAsiaTheme="minorEastAsia"/>
              </w:rPr>
            </w:rPrChange>
          </w:rPr>
          <w:t>3 or 4 states?? IDLE, WAIT, TEST, FINISH</w:t>
        </w:r>
        <w:r w:rsidR="003E2052">
          <w:rPr>
            <w:rFonts w:eastAsiaTheme="minorEastAsia"/>
          </w:rPr>
          <w:t>)</w:t>
        </w:r>
      </w:ins>
      <w:r w:rsidR="00D010AB">
        <w:rPr>
          <w:rFonts w:eastAsiaTheme="minorEastAsia"/>
        </w:rPr>
        <w:t xml:space="preserve"> for this core</w:t>
      </w:r>
      <w:r w:rsidR="00D010AB">
        <w:rPr>
          <w:rFonts w:eastAsiaTheme="minorEastAsia" w:hint="eastAsia"/>
        </w:rPr>
        <w:t>:</w:t>
      </w:r>
    </w:p>
    <w:p w14:paraId="637ED3A9" w14:textId="54008B03" w:rsidR="00D010AB" w:rsidRDefault="00D010AB" w:rsidP="00760D6A">
      <w:pPr>
        <w:pStyle w:val="ListParagraph"/>
        <w:numPr>
          <w:ilvl w:val="0"/>
          <w:numId w:val="4"/>
        </w:numPr>
        <w:jc w:val="both"/>
        <w:rPr>
          <w:rFonts w:eastAsiaTheme="minorEastAsia"/>
        </w:rPr>
        <w:pPrChange w:id="245" w:author="u5553211" w:date="2018-04-04T13:07:00Z">
          <w:pPr>
            <w:pStyle w:val="ListParagraph"/>
            <w:numPr>
              <w:numId w:val="4"/>
            </w:numPr>
            <w:ind w:left="840" w:hanging="420"/>
          </w:pPr>
        </w:pPrChange>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4B6E02">
      <w:pPr>
        <w:pStyle w:val="ListParagraph"/>
        <w:numPr>
          <w:ilvl w:val="0"/>
          <w:numId w:val="4"/>
        </w:numPr>
        <w:jc w:val="both"/>
        <w:rPr>
          <w:rFonts w:eastAsiaTheme="minorEastAsia"/>
        </w:rPr>
        <w:pPrChange w:id="246" w:author="u5553211" w:date="2018-04-04T13:07:00Z">
          <w:pPr>
            <w:pStyle w:val="ListParagraph"/>
            <w:numPr>
              <w:numId w:val="4"/>
            </w:numPr>
            <w:ind w:left="840" w:hanging="420"/>
          </w:pPr>
        </w:pPrChange>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4B6E02">
      <w:pPr>
        <w:pStyle w:val="ListParagraph"/>
        <w:numPr>
          <w:ilvl w:val="0"/>
          <w:numId w:val="4"/>
        </w:numPr>
        <w:jc w:val="both"/>
        <w:rPr>
          <w:rFonts w:eastAsiaTheme="minorEastAsia"/>
        </w:rPr>
        <w:pPrChange w:id="247" w:author="u5553211" w:date="2018-04-04T13:07:00Z">
          <w:pPr>
            <w:pStyle w:val="ListParagraph"/>
            <w:numPr>
              <w:numId w:val="4"/>
            </w:numPr>
            <w:ind w:left="840" w:hanging="420"/>
          </w:pPr>
        </w:pPrChange>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1F012B">
      <w:pPr>
        <w:pStyle w:val="ListParagraph"/>
        <w:numPr>
          <w:ilvl w:val="0"/>
          <w:numId w:val="4"/>
        </w:numPr>
        <w:jc w:val="both"/>
        <w:rPr>
          <w:rFonts w:eastAsiaTheme="minorEastAsia"/>
        </w:rPr>
        <w:pPrChange w:id="248" w:author="u5553211" w:date="2018-04-04T13:07:00Z">
          <w:pPr>
            <w:pStyle w:val="ListParagraph"/>
            <w:numPr>
              <w:numId w:val="4"/>
            </w:numPr>
            <w:ind w:left="840" w:hanging="420"/>
          </w:pPr>
        </w:pPrChange>
      </w:pPr>
      <w:r>
        <w:rPr>
          <w:rFonts w:eastAsiaTheme="minorEastAsia"/>
        </w:rPr>
        <w:lastRenderedPageBreak/>
        <w:t xml:space="preserve">Finish state: the result of the counter is a 9-digit integer in decimal. </w:t>
      </w:r>
      <w:r w:rsidR="00FF7E15">
        <w:rPr>
          <w:rFonts w:eastAsiaTheme="minorEastAsia"/>
        </w:rPr>
        <w:t>The number goes into a division module which could divide a number by 10. If the result is not ‘FAIL’, it would wait until the divider finish and then mark the result as valid. Or else set the result to be 0, set the timeout signal as 1, then mark the result as valid.</w:t>
      </w:r>
    </w:p>
    <w:p w14:paraId="38D3E4D2" w14:textId="3F1AEAC3" w:rsidR="00FF7E15" w:rsidRDefault="00EC3ECE" w:rsidP="003E2052">
      <w:pPr>
        <w:jc w:val="both"/>
        <w:rPr>
          <w:rFonts w:eastAsiaTheme="minorEastAsia"/>
        </w:rPr>
        <w:pPrChange w:id="249" w:author="u5553211" w:date="2018-04-04T13:07:00Z">
          <w:pPr/>
        </w:pPrChange>
      </w:pPr>
      <w:r>
        <w:rPr>
          <w:rFonts w:eastAsiaTheme="minorEastAsia" w:hint="eastAsia"/>
        </w:rPr>
        <w:t>Action re</w:t>
      </w:r>
      <w:r>
        <w:rPr>
          <w:rFonts w:eastAsiaTheme="minorEastAsia"/>
        </w:rPr>
        <w:t>tarder is just a 2-state FSM which detect</w:t>
      </w:r>
      <w:ins w:id="250" w:author="u5553211" w:date="2018-04-04T13:08:00Z">
        <w:r w:rsidR="00D72261">
          <w:rPr>
            <w:rFonts w:eastAsiaTheme="minorEastAsia"/>
          </w:rPr>
          <w:t>s</w:t>
        </w:r>
      </w:ins>
      <w:r>
        <w:rPr>
          <w:rFonts w:eastAsiaTheme="minorEastAsia"/>
        </w:rPr>
        <w:t xml:space="preserve"> the input pulse and then wait</w:t>
      </w:r>
      <w:ins w:id="251" w:author="u5553211" w:date="2018-04-04T13:08:00Z">
        <w:r w:rsidR="00DF60DC">
          <w:rPr>
            <w:rFonts w:eastAsiaTheme="minorEastAsia"/>
          </w:rPr>
          <w:t>s</w:t>
        </w:r>
      </w:ins>
      <w:del w:id="252" w:author="u5553211" w:date="2018-04-04T13:08:00Z">
        <w:r w:rsidDel="00355946">
          <w:rPr>
            <w:rFonts w:eastAsiaTheme="minorEastAsia"/>
          </w:rPr>
          <w:delText xml:space="preserve"> by increasing a count</w:delText>
        </w:r>
      </w:del>
      <w:del w:id="253" w:author="u5553211" w:date="2018-04-04T13:09:00Z">
        <w:r w:rsidDel="00355946">
          <w:rPr>
            <w:rFonts w:eastAsiaTheme="minorEastAsia"/>
          </w:rPr>
          <w:delText>er as</w:delText>
        </w:r>
      </w:del>
      <w:ins w:id="254" w:author="u5553211" w:date="2018-04-04T13:09:00Z">
        <w:r w:rsidR="00355946">
          <w:rPr>
            <w:rFonts w:eastAsiaTheme="minorEastAsia"/>
          </w:rPr>
          <w:t xml:space="preserve"> until the counter</w:t>
        </w:r>
      </w:ins>
      <w:del w:id="255" w:author="u5553211" w:date="2018-04-04T13:09:00Z">
        <w:r w:rsidDel="00355946">
          <w:rPr>
            <w:rFonts w:eastAsiaTheme="minorEastAsia"/>
          </w:rPr>
          <w:delText xml:space="preserve"> it</w:delText>
        </w:r>
      </w:del>
      <w:r>
        <w:rPr>
          <w:rFonts w:eastAsiaTheme="minorEastAsia"/>
        </w:rPr>
        <w:t xml:space="preserve"> reaches the number provided by the TEST state core FSM logic unit. It would ignore all the other pulses while holding the first signal it detect</w:t>
      </w:r>
      <w:ins w:id="256" w:author="u5553211" w:date="2018-04-04T13:09:00Z">
        <w:r w:rsidR="000214FE">
          <w:rPr>
            <w:rFonts w:eastAsiaTheme="minorEastAsia"/>
          </w:rPr>
          <w:t>ed</w:t>
        </w:r>
      </w:ins>
      <w:del w:id="257" w:author="u5553211" w:date="2018-04-04T13:09:00Z">
        <w:r w:rsidDel="000214FE">
          <w:rPr>
            <w:rFonts w:eastAsiaTheme="minorEastAsia"/>
          </w:rPr>
          <w:delText>s</w:delText>
        </w:r>
      </w:del>
      <w:r>
        <w:rPr>
          <w:rFonts w:eastAsiaTheme="minorEastAsia"/>
        </w:rPr>
        <w:t>.</w:t>
      </w:r>
    </w:p>
    <w:p w14:paraId="431FC090" w14:textId="5EE91671" w:rsidR="008B1FE6" w:rsidRDefault="008B1FE6" w:rsidP="008B1FE6">
      <w:pPr>
        <w:pStyle w:val="Heading4"/>
      </w:pPr>
      <w:r>
        <w:rPr>
          <w:rFonts w:hint="eastAsia"/>
        </w:rPr>
        <w:t xml:space="preserve">Division </w:t>
      </w:r>
      <w:r>
        <w:t>by</w:t>
      </w:r>
      <w:r>
        <w:rPr>
          <w:rFonts w:hint="eastAsia"/>
        </w:rPr>
        <w:t xml:space="preserve"> Ten Module</w:t>
      </w:r>
    </w:p>
    <w:p w14:paraId="1DA86800" w14:textId="28E22251" w:rsidR="008B1FE6" w:rsidRDefault="00D06C8E" w:rsidP="0083152A">
      <w:pPr>
        <w:jc w:val="both"/>
        <w:rPr>
          <w:rFonts w:eastAsiaTheme="minorEastAsia"/>
        </w:rPr>
        <w:pPrChange w:id="258" w:author="u5553211" w:date="2018-04-04T13:09:00Z">
          <w:pPr/>
        </w:pPrChange>
      </w:pPr>
      <w:r>
        <w:rPr>
          <w:rFonts w:eastAsiaTheme="minorEastAsia" w:hint="eastAsia"/>
        </w:rPr>
        <w:t xml:space="preserve">The </w:t>
      </w:r>
      <w:del w:id="259" w:author="u5553211" w:date="2018-04-04T13:09:00Z">
        <w:r w:rsidDel="00495078">
          <w:rPr>
            <w:rFonts w:eastAsiaTheme="minorEastAsia"/>
          </w:rPr>
          <w:delText>precise</w:delText>
        </w:r>
        <w:r w:rsidDel="00495078">
          <w:rPr>
            <w:rFonts w:eastAsiaTheme="minorEastAsia" w:hint="eastAsia"/>
          </w:rPr>
          <w:delText xml:space="preserve"> </w:delText>
        </w:r>
      </w:del>
      <w:ins w:id="260" w:author="u5553211" w:date="2018-04-04T13:09:00Z">
        <w:r w:rsidR="00FB3F3D">
          <w:rPr>
            <w:rFonts w:eastAsiaTheme="minorEastAsia"/>
          </w:rPr>
          <w:t>precision</w:t>
        </w:r>
        <w:r w:rsidR="00495078">
          <w:rPr>
            <w:rFonts w:eastAsiaTheme="minorEastAsia" w:hint="eastAsia"/>
          </w:rPr>
          <w:t xml:space="preserve"> </w:t>
        </w:r>
      </w:ins>
      <w:r>
        <w:rPr>
          <w:rFonts w:eastAsiaTheme="minorEastAsia" w:hint="eastAsia"/>
        </w:rPr>
        <w:t xml:space="preserve">of the counter </w:t>
      </w:r>
      <w:r>
        <w:rPr>
          <w:rFonts w:eastAsiaTheme="minorEastAsia"/>
        </w:rPr>
        <w:t xml:space="preserve">is 10ns. However, we </w:t>
      </w:r>
      <w:ins w:id="261" w:author="u5553211" w:date="2018-04-04T13:09:00Z">
        <w:r w:rsidR="00D63E73">
          <w:rPr>
            <w:rFonts w:eastAsiaTheme="minorEastAsia"/>
          </w:rPr>
          <w:t xml:space="preserve">only </w:t>
        </w:r>
      </w:ins>
      <w:r>
        <w:rPr>
          <w:rFonts w:eastAsiaTheme="minorEastAsia"/>
        </w:rPr>
        <w:t xml:space="preserve">have </w:t>
      </w:r>
      <w:del w:id="262" w:author="u5553211" w:date="2018-04-04T13:09:00Z">
        <w:r w:rsidDel="00D63E73">
          <w:rPr>
            <w:rFonts w:eastAsiaTheme="minorEastAsia"/>
          </w:rPr>
          <w:delText xml:space="preserve">only </w:delText>
        </w:r>
      </w:del>
      <w:r>
        <w:rPr>
          <w:rFonts w:eastAsiaTheme="minorEastAsia"/>
        </w:rPr>
        <w:t>8 digits which allow</w:t>
      </w:r>
      <w:del w:id="263" w:author="u5553211" w:date="2018-04-04T13:09:00Z">
        <w:r w:rsidDel="00272844">
          <w:rPr>
            <w:rFonts w:eastAsiaTheme="minorEastAsia"/>
          </w:rPr>
          <w:delText>s</w:delText>
        </w:r>
      </w:del>
      <w:r>
        <w:rPr>
          <w:rFonts w:eastAsiaTheme="minorEastAsia"/>
        </w:rPr>
        <w:t xml:space="preserve">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0"/>
          <w:rFonts w:hint="eastAsia"/>
        </w:rPr>
        <w:t>counter / 10</w:t>
      </w:r>
      <w:r w:rsidR="008B1FE6">
        <w:rPr>
          <w:rFonts w:eastAsiaTheme="minorEastAsia" w:hint="eastAsia"/>
        </w:rPr>
        <w:t xml:space="preserve"> </w:t>
      </w:r>
      <w:del w:id="264" w:author="u5553211" w:date="2018-04-04T13:10:00Z">
        <w:r w:rsidR="008B1FE6" w:rsidDel="00D375AA">
          <w:rPr>
            <w:rFonts w:eastAsiaTheme="minorEastAsia" w:hint="eastAsia"/>
          </w:rPr>
          <w:delText xml:space="preserve">here </w:delText>
        </w:r>
      </w:del>
      <w:r w:rsidR="008B1FE6">
        <w:rPr>
          <w:rFonts w:eastAsiaTheme="minorEastAsia" w:hint="eastAsia"/>
        </w:rPr>
        <w:t xml:space="preserve">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B6FAC">
      <w:pPr>
        <w:jc w:val="both"/>
        <w:rPr>
          <w:rFonts w:eastAsiaTheme="minorEastAsia"/>
        </w:rPr>
        <w:pPrChange w:id="265" w:author="u5553211" w:date="2018-04-04T13:10:00Z">
          <w:pPr/>
        </w:pPrChange>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350B01">
      <w:pPr>
        <w:jc w:val="both"/>
        <w:rPr>
          <w:rFonts w:eastAsiaTheme="minorEastAsia"/>
        </w:rPr>
        <w:pPrChange w:id="266" w:author="u5553211" w:date="2018-04-04T13:10:00Z">
          <w:pPr/>
        </w:pPrChange>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w:lastRenderedPageBreak/>
            <m:t>result=helper1+(</m:t>
          </m:r>
          <m:r>
            <w:rPr>
              <w:rFonts w:ascii="Cambria Math" w:eastAsiaTheme="minorEastAsia" w:hAnsi="Cambria Math"/>
            </w:rPr>
            <m:t>helper2&gt;9)</m:t>
          </m:r>
        </m:oMath>
      </m:oMathPara>
    </w:p>
    <w:p w14:paraId="3DEA8F46" w14:textId="3CF19F62" w:rsidR="00D06C8E" w:rsidRDefault="00D06C8E" w:rsidP="00350B01">
      <w:pPr>
        <w:jc w:val="both"/>
        <w:rPr>
          <w:rFonts w:eastAsiaTheme="minorEastAsia"/>
        </w:rPr>
        <w:pPrChange w:id="267" w:author="u5553211" w:date="2018-04-04T13:10:00Z">
          <w:pPr/>
        </w:pPrChange>
      </w:pPr>
      <w:r>
        <w:rPr>
          <w:rFonts w:eastAsiaTheme="minorEastAsia" w:hint="eastAsia"/>
        </w:rPr>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 xml:space="preserve">-state FSM, which means </w:t>
      </w:r>
      <w:del w:id="268" w:author="u5553211" w:date="2018-04-04T13:10:00Z">
        <w:r w:rsidR="000B607B" w:rsidDel="0087095F">
          <w:rPr>
            <w:rFonts w:eastAsiaTheme="minorEastAsia"/>
          </w:rPr>
          <w:delText xml:space="preserve">that </w:delText>
        </w:r>
      </w:del>
      <w:r w:rsidR="000B607B">
        <w:rPr>
          <w:rFonts w:eastAsiaTheme="minorEastAsia"/>
        </w:rPr>
        <w:t>it adds a 9-cycle</w:t>
      </w:r>
      <w:r w:rsidR="004F6A48">
        <w:rPr>
          <w:rFonts w:eastAsiaTheme="minorEastAsia"/>
        </w:rPr>
        <w:t xml:space="preserve"> delay to the system at 100MHz. </w:t>
      </w:r>
    </w:p>
    <w:p w14:paraId="121186CB" w14:textId="0CDA30D8" w:rsidR="004F6A48" w:rsidRDefault="00D81E92" w:rsidP="00086ADD">
      <w:pPr>
        <w:ind w:left="0" w:firstLine="0"/>
        <w:jc w:val="both"/>
        <w:rPr>
          <w:rFonts w:eastAsiaTheme="minorEastAsia"/>
        </w:rPr>
        <w:pPrChange w:id="269" w:author="u5553211" w:date="2018-04-04T13:10:00Z">
          <w:pPr>
            <w:ind w:left="0" w:firstLine="0"/>
          </w:pPr>
        </w:pPrChange>
      </w:pPr>
      <w:r>
        <w:rPr>
          <w:rFonts w:eastAsiaTheme="minorEastAsia"/>
        </w:rPr>
        <w:t>In the implementation, there is a busy wire which mark</w:t>
      </w:r>
      <w:ins w:id="270" w:author="u5553211" w:date="2018-04-04T13:11:00Z">
        <w:r w:rsidR="00C42237">
          <w:rPr>
            <w:rFonts w:eastAsiaTheme="minorEastAsia"/>
          </w:rPr>
          <w:t>s</w:t>
        </w:r>
      </w:ins>
      <w:del w:id="271" w:author="u5553211" w:date="2018-04-04T13:11:00Z">
        <w:r w:rsidDel="00C42237">
          <w:rPr>
            <w:rFonts w:eastAsiaTheme="minorEastAsia"/>
          </w:rPr>
          <w:delText>ed</w:delText>
        </w:r>
      </w:del>
      <w:r>
        <w:rPr>
          <w:rFonts w:eastAsiaTheme="minorEastAsia"/>
        </w:rPr>
        <w:t xml:space="preserve"> whether the output data is ready. The TEST core unit would detect the falling edge of the divider. Once it gets the result, it will move on to the next state.</w:t>
      </w:r>
    </w:p>
    <w:p w14:paraId="11788E83" w14:textId="70C9703A" w:rsidR="00EA67B6" w:rsidRDefault="00EA67B6" w:rsidP="00A810E7">
      <w:pPr>
        <w:pStyle w:val="Heading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53437666" w:rsidR="004512FD" w:rsidRDefault="007354CA" w:rsidP="009C7B86">
      <w:pPr>
        <w:ind w:left="0" w:firstLine="0"/>
        <w:jc w:val="center"/>
        <w:rPr>
          <w:ins w:id="272" w:author="u5553211" w:date="2018-04-04T13:10:00Z"/>
          <w:rFonts w:eastAsiaTheme="minorEastAsia"/>
        </w:rPr>
      </w:pPr>
      <w:r>
        <w:rPr>
          <w:rFonts w:eastAsiaTheme="minorEastAsia"/>
          <w:noProof/>
          <w:lang w:val="en-AU"/>
        </w:rPr>
        <w:drawing>
          <wp:inline distT="0" distB="0" distL="0" distR="0" wp14:anchorId="2A5E0681" wp14:editId="27ACE420">
            <wp:extent cx="5829996" cy="295023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rotWithShape="1">
                    <a:blip r:embed="rId22">
                      <a:extLst>
                        <a:ext uri="{28A0092B-C50C-407E-A947-70E740481C1C}">
                          <a14:useLocalDpi xmlns:a14="http://schemas.microsoft.com/office/drawing/2010/main" val="0"/>
                        </a:ext>
                      </a:extLst>
                    </a:blip>
                    <a:srcRect l="2780" r="4647"/>
                    <a:stretch/>
                  </pic:blipFill>
                  <pic:spPr bwMode="auto">
                    <a:xfrm>
                      <a:off x="0" y="0"/>
                      <a:ext cx="5897210" cy="2984247"/>
                    </a:xfrm>
                    <a:prstGeom prst="rect">
                      <a:avLst/>
                    </a:prstGeom>
                    <a:ln>
                      <a:noFill/>
                    </a:ln>
                    <a:extLst>
                      <a:ext uri="{53640926-AAD7-44D8-BBD7-CCE9431645EC}">
                        <a14:shadowObscured xmlns:a14="http://schemas.microsoft.com/office/drawing/2010/main"/>
                      </a:ext>
                    </a:extLst>
                  </pic:spPr>
                </pic:pic>
              </a:graphicData>
            </a:graphic>
          </wp:inline>
        </w:drawing>
      </w:r>
    </w:p>
    <w:p w14:paraId="5E220649" w14:textId="04C2085B" w:rsidR="001D1F40" w:rsidRDefault="001D1F40" w:rsidP="009C7B86">
      <w:pPr>
        <w:ind w:left="0" w:firstLine="0"/>
        <w:jc w:val="center"/>
        <w:rPr>
          <w:rFonts w:eastAsiaTheme="minorEastAsia"/>
        </w:rPr>
      </w:pPr>
      <w:ins w:id="273" w:author="u5553211" w:date="2018-04-04T13:10:00Z">
        <w:r>
          <w:rPr>
            <w:rFonts w:eastAsiaTheme="minorEastAsia"/>
          </w:rPr>
          <w:t>Figure 5. Architecture of audio output module</w:t>
        </w:r>
      </w:ins>
    </w:p>
    <w:p w14:paraId="1DB904CE" w14:textId="787DA59E" w:rsidR="0050114B" w:rsidRDefault="007354CA" w:rsidP="002A7DF7">
      <w:pPr>
        <w:ind w:left="0" w:firstLine="0"/>
        <w:jc w:val="both"/>
        <w:rPr>
          <w:rFonts w:eastAsiaTheme="minorEastAsia"/>
        </w:rPr>
        <w:pPrChange w:id="274" w:author="u5553211" w:date="2018-04-04T13:10:00Z">
          <w:pPr>
            <w:ind w:left="0" w:firstLine="0"/>
          </w:pPr>
        </w:pPrChange>
      </w:pPr>
      <w:r>
        <w:rPr>
          <w:rFonts w:eastAsiaTheme="minorEastAsia"/>
        </w:rPr>
        <w:t xml:space="preserve">Inside this module, it stores the hardcoded audio samples. </w:t>
      </w:r>
      <w:r w:rsidR="0050114B">
        <w:rPr>
          <w:rFonts w:eastAsiaTheme="minorEastAsia"/>
        </w:rPr>
        <w:t xml:space="preserve">The PWM modem would provide a rising edge to update for the sample. The whole module is implemented </w:t>
      </w:r>
      <w:ins w:id="275" w:author="u5553211" w:date="2018-04-04T13:11:00Z">
        <w:r w:rsidR="00F07389">
          <w:rPr>
            <w:rFonts w:eastAsiaTheme="minorEastAsia"/>
          </w:rPr>
          <w:t>as</w:t>
        </w:r>
      </w:ins>
      <w:del w:id="276" w:author="u5553211" w:date="2018-04-04T13:11:00Z">
        <w:r w:rsidR="0050114B" w:rsidDel="00F07389">
          <w:rPr>
            <w:rFonts w:eastAsiaTheme="minorEastAsia"/>
          </w:rPr>
          <w:delText>by</w:delText>
        </w:r>
      </w:del>
      <w:r w:rsidR="0050114B">
        <w:rPr>
          <w:rFonts w:eastAsiaTheme="minorEastAsia"/>
        </w:rPr>
        <w:t xml:space="preserve"> a 2-state FSM: idle state and playing 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2A7DF7">
      <w:pPr>
        <w:jc w:val="both"/>
        <w:rPr>
          <w:rFonts w:eastAsiaTheme="minorEastAsia"/>
        </w:rPr>
        <w:pPrChange w:id="277" w:author="u5553211" w:date="2018-04-04T13:11:00Z">
          <w:pPr/>
        </w:pPrChange>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w:t>
      </w:r>
      <w:r w:rsidRPr="00A40B5B">
        <w:rPr>
          <w:rFonts w:eastAsiaTheme="minorEastAsia"/>
        </w:rPr>
        <w:lastRenderedPageBreak/>
        <w:t>sine wave. It allows use to generate A11 which is a 56,320Hz sine wave. Hence, the resolution for the PWM is decided as 8-bit.</w:t>
      </w:r>
    </w:p>
    <w:p w14:paraId="4CA6BEA7" w14:textId="1A5AA5A8" w:rsidR="00B64E9F" w:rsidRDefault="00536BC3" w:rsidP="00157600">
      <w:pPr>
        <w:ind w:left="0" w:firstLine="0"/>
        <w:jc w:val="both"/>
        <w:rPr>
          <w:rFonts w:eastAsiaTheme="minorEastAsia"/>
        </w:rPr>
        <w:pPrChange w:id="278" w:author="u5553211" w:date="2018-04-04T13:11:00Z">
          <w:pPr>
            <w:ind w:left="0" w:firstLine="0"/>
          </w:pPr>
        </w:pPrChange>
      </w:pPr>
      <w:r>
        <w:rPr>
          <w:rFonts w:eastAsiaTheme="minorEastAsia"/>
        </w:rPr>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start counting, it would ignore the change of the input during 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157600">
      <w:pPr>
        <w:jc w:val="both"/>
        <w:pPrChange w:id="279" w:author="u5553211" w:date="2018-04-04T13:11:00Z">
          <w:pPr/>
        </w:pPrChange>
      </w:pPr>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280" w:name="OLE_LINK1"/>
      <w:bookmarkStart w:id="281" w:name="OLE_LINK2"/>
      <w:r w:rsidR="000210F3">
        <w:t>frequency counter</w:t>
      </w:r>
      <w:bookmarkEnd w:id="280"/>
      <w:bookmarkEnd w:id="281"/>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703E00E5" w:rsidR="004F52A2" w:rsidRDefault="004F52A2" w:rsidP="00157600">
      <w:pPr>
        <w:ind w:left="0" w:firstLine="0"/>
        <w:jc w:val="both"/>
        <w:rPr>
          <w:rFonts w:eastAsiaTheme="minorEastAsia"/>
        </w:rPr>
        <w:pPrChange w:id="282" w:author="u5553211" w:date="2018-04-04T13:11:00Z">
          <w:pPr>
            <w:ind w:left="0" w:firstLine="0"/>
          </w:pPr>
        </w:pPrChange>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 We finally choose to output a constant value which is 8’h80 which is exactly half of the duty cycle. And performs very well. Using Moku, we could actually find out that the PWM wave output directly without transfer the PWM to analog signal as the DAC module output.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 but for better usage, we decide to output square wave.</w:t>
      </w:r>
    </w:p>
    <w:p w14:paraId="0AFA9265" w14:textId="6B1B59D1" w:rsidR="004F52A2" w:rsidRDefault="004F52A2" w:rsidP="00157600">
      <w:pPr>
        <w:jc w:val="both"/>
        <w:pPrChange w:id="283" w:author="u5553211" w:date="2018-04-04T13:11:00Z">
          <w:pPr/>
        </w:pPrChange>
      </w:pPr>
      <w:r>
        <w:t>Another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(Sollen-Key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In </w:t>
      </w:r>
      <w:bookmarkStart w:id="284" w:name="OLE_LINK7"/>
      <w:bookmarkStart w:id="285" w:name="OLE_LINK8"/>
      <w:r w:rsidR="0050114B" w:rsidRPr="0050114B">
        <w:rPr>
          <w:b/>
        </w:rPr>
        <w:t>M7T3</w:t>
      </w:r>
      <w:bookmarkEnd w:id="284"/>
      <w:bookmarkEnd w:id="285"/>
      <w:r w:rsidR="0050114B">
        <w:t xml:space="preserve"> implementation, the AUD_SD pin is hard coded to output high which means that it is always enable for output data.</w:t>
      </w:r>
    </w:p>
    <w:p w14:paraId="598DD420" w14:textId="310FC7A9" w:rsidR="00441C7C" w:rsidRDefault="00FB167D" w:rsidP="00441C7C">
      <w:pPr>
        <w:pStyle w:val="Heading3"/>
      </w:pPr>
      <w:r>
        <w:t>RESULT state core</w:t>
      </w:r>
    </w:p>
    <w:p w14:paraId="38ACE3C5" w14:textId="4A7EA04F" w:rsidR="00441C7C" w:rsidRDefault="00441C7C" w:rsidP="00157600">
      <w:pPr>
        <w:ind w:left="0" w:firstLine="0"/>
        <w:jc w:val="both"/>
        <w:pPrChange w:id="286" w:author="u5553211" w:date="2018-04-04T13:11:00Z">
          <w:pPr>
            <w:ind w:left="0" w:firstLine="0"/>
          </w:pPr>
        </w:pPrChange>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08511958" w:rsidR="00560B0C" w:rsidRDefault="005A0F99" w:rsidP="008029A0">
      <w:pPr>
        <w:ind w:left="0" w:firstLine="0"/>
        <w:jc w:val="center"/>
        <w:rPr>
          <w:ins w:id="287" w:author="u5553211" w:date="2018-04-04T13:11:00Z"/>
        </w:rPr>
      </w:pPr>
      <w:r>
        <w:rPr>
          <w:noProof/>
          <w:lang w:val="en-AU"/>
        </w:rPr>
        <w:lastRenderedPageBreak/>
        <w:drawing>
          <wp:inline distT="0" distB="0" distL="0" distR="0" wp14:anchorId="24C77DC5" wp14:editId="1A7A23DC">
            <wp:extent cx="5926574" cy="25576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23">
                      <a:extLst>
                        <a:ext uri="{28A0092B-C50C-407E-A947-70E740481C1C}">
                          <a14:useLocalDpi xmlns:a14="http://schemas.microsoft.com/office/drawing/2010/main" val="0"/>
                        </a:ext>
                      </a:extLst>
                    </a:blip>
                    <a:srcRect l="4071" r="1244"/>
                    <a:stretch/>
                  </pic:blipFill>
                  <pic:spPr bwMode="auto">
                    <a:xfrm>
                      <a:off x="0" y="0"/>
                      <a:ext cx="6032456" cy="2603346"/>
                    </a:xfrm>
                    <a:prstGeom prst="rect">
                      <a:avLst/>
                    </a:prstGeom>
                    <a:ln>
                      <a:noFill/>
                    </a:ln>
                    <a:extLst>
                      <a:ext uri="{53640926-AAD7-44D8-BBD7-CCE9431645EC}">
                        <a14:shadowObscured xmlns:a14="http://schemas.microsoft.com/office/drawing/2010/main"/>
                      </a:ext>
                    </a:extLst>
                  </pic:spPr>
                </pic:pic>
              </a:graphicData>
            </a:graphic>
          </wp:inline>
        </w:drawing>
      </w:r>
    </w:p>
    <w:p w14:paraId="2A45F85F" w14:textId="70C9B144" w:rsidR="00157600" w:rsidRDefault="00157600" w:rsidP="008029A0">
      <w:pPr>
        <w:ind w:left="0" w:firstLine="0"/>
        <w:jc w:val="center"/>
      </w:pPr>
      <w:ins w:id="288" w:author="u5553211" w:date="2018-04-04T13:11:00Z">
        <w:r>
          <w:t>Figure 6. Framework of RESULT state Core</w:t>
        </w:r>
      </w:ins>
    </w:p>
    <w:p w14:paraId="2A1BD4BE" w14:textId="1732D0A8" w:rsidR="009F75C3" w:rsidRDefault="007807B1" w:rsidP="00157600">
      <w:pPr>
        <w:ind w:left="0" w:firstLine="0"/>
        <w:jc w:val="both"/>
        <w:pPrChange w:id="289" w:author="u5553211" w:date="2018-04-04T13:12:00Z">
          <w:pPr>
            <w:ind w:left="0" w:firstLine="0"/>
          </w:pPr>
        </w:pPrChange>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157600">
      <w:pPr>
        <w:ind w:left="0" w:firstLine="0"/>
        <w:jc w:val="both"/>
        <w:pPrChange w:id="290" w:author="u5553211" w:date="2018-04-04T13:12:00Z">
          <w:pPr>
            <w:ind w:left="0" w:firstLine="0"/>
          </w:pPr>
        </w:pPrChange>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157600">
      <w:pPr>
        <w:ind w:left="0" w:firstLine="0"/>
        <w:jc w:val="both"/>
        <w:pPrChange w:id="291" w:author="u5553211" w:date="2018-04-04T13:12:00Z">
          <w:pPr>
            <w:ind w:left="0" w:firstLine="0"/>
          </w:pPr>
        </w:pPrChange>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Heading4"/>
      </w:pPr>
      <w:r>
        <w:t>Binary to EBCD</w:t>
      </w:r>
    </w:p>
    <w:p w14:paraId="206EC084" w14:textId="4B77408D" w:rsidR="00857690" w:rsidRDefault="00ED3AAD" w:rsidP="00157600">
      <w:pPr>
        <w:ind w:left="0" w:firstLine="0"/>
        <w:jc w:val="both"/>
        <w:pPrChange w:id="292" w:author="u5553211" w:date="2018-04-04T13:12:00Z">
          <w:pPr>
            <w:ind w:left="0" w:firstLine="0"/>
          </w:pPr>
        </w:pPrChange>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157600">
      <w:pPr>
        <w:ind w:left="0" w:firstLine="0"/>
        <w:jc w:val="both"/>
        <w:pPrChange w:id="293" w:author="u5553211" w:date="2018-04-04T13:12:00Z">
          <w:pPr>
            <w:ind w:left="0" w:firstLine="0"/>
          </w:pPr>
        </w:pPrChange>
      </w:pPr>
      <w:r>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157600">
      <w:pPr>
        <w:ind w:left="0" w:firstLine="0"/>
        <w:jc w:val="both"/>
        <w:pPrChange w:id="294" w:author="u5553211" w:date="2018-04-04T13:12:00Z">
          <w:pPr>
            <w:ind w:left="0" w:firstLine="0"/>
          </w:pPr>
        </w:pPrChange>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ListParagraph"/>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ListParagraph"/>
        <w:numPr>
          <w:ilvl w:val="0"/>
          <w:numId w:val="6"/>
        </w:numPr>
      </w:pPr>
      <w:r>
        <w:lastRenderedPageBreak/>
        <w:t>Check each decimal half-byte of the 32-bit register, if all the digit is greater than 4, increase this half-byte by 3.</w:t>
      </w:r>
    </w:p>
    <w:p w14:paraId="6077FF9C" w14:textId="2FBBC804" w:rsidR="007C5860" w:rsidRDefault="007C5860" w:rsidP="00E435BB">
      <w:pPr>
        <w:pStyle w:val="ListParagraph"/>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1270DB0B" w:rsidR="00E435BB" w:rsidRDefault="008D67B2" w:rsidP="002D6E2D">
      <w:pPr>
        <w:ind w:left="0" w:firstLine="0"/>
        <w:jc w:val="both"/>
        <w:rPr>
          <w:ins w:id="295" w:author="u5553211" w:date="2018-04-04T13:12:00Z"/>
        </w:rPr>
        <w:pPrChange w:id="296" w:author="u5553211" w:date="2018-04-04T13:12:00Z">
          <w:pPr>
            <w:ind w:left="0" w:firstLine="0"/>
          </w:pPr>
        </w:pPrChange>
      </w:pPr>
      <w:r>
        <w:t>Here is an example of transferring decimal 255 (binary 0000,0000,0000,0000,0000,1111,1111) to 8421 coding BCD with this algorithm. For the first 20 bits, there are no differen</w:t>
      </w:r>
      <w:del w:id="297" w:author="u5553211" w:date="2018-04-04T13:12:00Z">
        <w:r w:rsidDel="00902E71">
          <w:delText>t</w:delText>
        </w:r>
      </w:del>
      <w:ins w:id="298" w:author="u5553211" w:date="2018-04-04T13:12:00Z">
        <w:r w:rsidR="00902E71">
          <w:t>ces</w:t>
        </w:r>
      </w:ins>
      <w:r>
        <w:t xml:space="preserve"> because they are all 0. The diagram shows from </w:t>
      </w:r>
      <w:r w:rsidR="00FC72FB">
        <w:t>step of 20 to 28. Step dot 2 means Shift operation from 28-bit register to 32-bit register and step dots 3 means the Add 3 operation for checking each decimal digit.</w:t>
      </w:r>
    </w:p>
    <w:p w14:paraId="6A284173" w14:textId="3DF4F139" w:rsidR="00902E71" w:rsidRDefault="00902E71" w:rsidP="00902E71">
      <w:pPr>
        <w:ind w:left="0" w:firstLine="0"/>
        <w:jc w:val="center"/>
        <w:pPrChange w:id="299" w:author="u5553211" w:date="2018-04-04T13:12:00Z">
          <w:pPr>
            <w:ind w:left="0" w:firstLine="0"/>
          </w:pPr>
        </w:pPrChange>
      </w:pPr>
      <w:ins w:id="300" w:author="u5553211" w:date="2018-04-04T13:12:00Z">
        <w:r>
          <w:t xml:space="preserve">Table 2. </w:t>
        </w:r>
      </w:ins>
      <w:ins w:id="301" w:author="u5553211" w:date="2018-04-04T13:13:00Z">
        <w:r w:rsidR="00B575AD">
          <w:t>Step 20 to 28 of transferring decimal 255 to 8421 coding BCD</w:t>
        </w:r>
      </w:ins>
    </w:p>
    <w:tbl>
      <w:tblPr>
        <w:tblStyle w:val="TableGrid0"/>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237A78B3" w:rsidR="008D67B2" w:rsidRDefault="00FC72FB" w:rsidP="00945D57">
      <w:pPr>
        <w:ind w:left="0" w:firstLine="0"/>
        <w:jc w:val="both"/>
        <w:pPrChange w:id="302" w:author="u5553211" w:date="2018-04-04T13:13:00Z">
          <w:pPr>
            <w:ind w:left="0" w:firstLine="0"/>
          </w:pPr>
        </w:pPrChange>
      </w:pPr>
      <w:r>
        <w:t>The reason for shift</w:t>
      </w:r>
      <w:ins w:id="303" w:author="u5553211" w:date="2018-04-04T13:16:00Z">
        <w:r w:rsidR="00975B3F">
          <w:t>ing</w:t>
        </w:r>
      </w:ins>
      <w:r>
        <w:t xml:space="preserve">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945D57">
      <w:pPr>
        <w:ind w:left="0" w:firstLine="0"/>
        <w:jc w:val="both"/>
        <w:pPrChange w:id="304" w:author="u5553211" w:date="2018-04-04T13:13:00Z">
          <w:pPr>
            <w:ind w:left="0" w:firstLine="0"/>
          </w:pPr>
        </w:pPrChange>
      </w:pPr>
      <w:r>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945D57">
      <w:pPr>
        <w:ind w:left="0" w:firstLine="0"/>
        <w:jc w:val="both"/>
        <w:pPrChange w:id="305" w:author="u5553211" w:date="2018-04-04T13:13:00Z">
          <w:pPr>
            <w:ind w:left="0" w:firstLine="0"/>
          </w:pPr>
        </w:pPrChange>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9E91B70" w:rsidR="00127ED1" w:rsidRDefault="00127ED1" w:rsidP="00945D57">
      <w:pPr>
        <w:ind w:left="0" w:firstLine="0"/>
        <w:jc w:val="both"/>
        <w:pPrChange w:id="306" w:author="u5553211" w:date="2018-04-04T13:13:00Z">
          <w:pPr>
            <w:ind w:left="0" w:firstLine="0"/>
          </w:pPr>
        </w:pPrChange>
      </w:pPr>
      <w:r>
        <w:lastRenderedPageBreak/>
        <w:t>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5353AD1" w:rsidR="00371A4B" w:rsidRDefault="00371A4B" w:rsidP="00945D57">
      <w:pPr>
        <w:ind w:left="0" w:firstLine="0"/>
        <w:jc w:val="both"/>
        <w:pPrChange w:id="307" w:author="u5553211" w:date="2018-04-04T13:13:00Z">
          <w:pPr>
            <w:ind w:left="0" w:firstLine="0"/>
          </w:pPr>
        </w:pPrChange>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03B20E47" w:rsidR="00262021" w:rsidRDefault="00262021" w:rsidP="00262021">
      <w:pPr>
        <w:pStyle w:val="Heading1"/>
      </w:pPr>
      <w:r>
        <w:t>Design Verification and Validation</w:t>
      </w:r>
    </w:p>
    <w:p w14:paraId="2D78EAB4" w14:textId="77777777" w:rsidR="00BA55FD" w:rsidRDefault="00345AF2" w:rsidP="00945D57">
      <w:pPr>
        <w:ind w:left="0" w:firstLine="0"/>
        <w:jc w:val="both"/>
        <w:pPrChange w:id="308" w:author="u5553211" w:date="2018-04-04T13:13:00Z">
          <w:pPr>
            <w:ind w:left="0" w:firstLine="0"/>
          </w:pPr>
        </w:pPrChange>
      </w:pPr>
      <w:r>
        <w:t>During the development, we are using test-driven development and go through the entire development period.</w:t>
      </w:r>
      <w:r w:rsidR="008F0A0E">
        <w:t xml:space="preserve"> We first </w:t>
      </w:r>
      <w:r w:rsidR="00101174">
        <w:t>determined the high level design</w:t>
      </w:r>
      <w:r w:rsidR="002F0228">
        <w:t xml:space="preserve">. Next, we separated the function of each state, and drew the top level design diagram. The </w:t>
      </w:r>
      <w:r w:rsidR="00BA55FD">
        <w:t>right</w:t>
      </w:r>
      <w:r w:rsidR="002F0228">
        <w:t xml:space="preserve"> diagram is the one that we draw before we started our implementation. </w:t>
      </w:r>
    </w:p>
    <w:p w14:paraId="2F7BF8A3" w14:textId="0FB9F866" w:rsidR="002F0228" w:rsidRDefault="00BA55FD" w:rsidP="00BA55FD">
      <w:pPr>
        <w:ind w:left="0" w:firstLine="0"/>
        <w:jc w:val="center"/>
        <w:rPr>
          <w:ins w:id="309" w:author="u5553211" w:date="2018-04-04T13:13:00Z"/>
          <w:rFonts w:eastAsiaTheme="minorEastAsia"/>
        </w:rPr>
      </w:pPr>
      <w:r>
        <w:rPr>
          <w:noProof/>
          <w:lang w:val="en-AU"/>
        </w:rPr>
        <w:drawing>
          <wp:inline distT="0" distB="0" distL="0" distR="0" wp14:anchorId="13FB133B" wp14:editId="221D7369">
            <wp:extent cx="3206750" cy="2092104"/>
            <wp:effectExtent l="0" t="0" r="0" b="3810"/>
            <wp:docPr id="11784" name="图片 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 name="Type 3.png"/>
                    <pic:cNvPicPr/>
                  </pic:nvPicPr>
                  <pic:blipFill>
                    <a:blip r:embed="rId24">
                      <a:extLst>
                        <a:ext uri="{28A0092B-C50C-407E-A947-70E740481C1C}">
                          <a14:useLocalDpi xmlns:a14="http://schemas.microsoft.com/office/drawing/2010/main" val="0"/>
                        </a:ext>
                      </a:extLst>
                    </a:blip>
                    <a:stretch>
                      <a:fillRect/>
                    </a:stretch>
                  </pic:blipFill>
                  <pic:spPr>
                    <a:xfrm>
                      <a:off x="0" y="0"/>
                      <a:ext cx="3206750" cy="2092104"/>
                    </a:xfrm>
                    <a:prstGeom prst="rect">
                      <a:avLst/>
                    </a:prstGeom>
                  </pic:spPr>
                </pic:pic>
              </a:graphicData>
            </a:graphic>
          </wp:inline>
        </w:drawing>
      </w:r>
    </w:p>
    <w:p w14:paraId="6C7B23AA" w14:textId="3FC19459" w:rsidR="00945D57" w:rsidRDefault="00945D57" w:rsidP="00BA55FD">
      <w:pPr>
        <w:ind w:left="0" w:firstLine="0"/>
        <w:jc w:val="center"/>
        <w:rPr>
          <w:rFonts w:eastAsiaTheme="minorEastAsia"/>
        </w:rPr>
      </w:pPr>
      <w:ins w:id="310" w:author="u5553211" w:date="2018-04-04T13:13:00Z">
        <w:r>
          <w:rPr>
            <w:rFonts w:eastAsiaTheme="minorEastAsia"/>
          </w:rPr>
          <w:t xml:space="preserve">Figure 7. Overall design of </w:t>
        </w:r>
      </w:ins>
      <w:ins w:id="311" w:author="u5553211" w:date="2018-04-04T13:14:00Z">
        <w:r>
          <w:rPr>
            <w:rFonts w:eastAsiaTheme="minorEastAsia"/>
          </w:rPr>
          <w:t>Reaction</w:t>
        </w:r>
      </w:ins>
      <w:ins w:id="312" w:author="u5553211" w:date="2018-04-04T13:13:00Z">
        <w:r>
          <w:rPr>
            <w:rFonts w:eastAsiaTheme="minorEastAsia"/>
          </w:rPr>
          <w:t xml:space="preserve"> Timer</w:t>
        </w:r>
      </w:ins>
    </w:p>
    <w:p w14:paraId="1B153FBB" w14:textId="540B4A7A" w:rsidR="00731891" w:rsidRDefault="002F0228" w:rsidP="00945D57">
      <w:pPr>
        <w:ind w:left="0" w:firstLine="0"/>
        <w:jc w:val="both"/>
        <w:rPr>
          <w:rFonts w:eastAsiaTheme="minorEastAsia"/>
        </w:rPr>
        <w:pPrChange w:id="313" w:author="u5553211" w:date="2018-04-04T13:13:00Z">
          <w:pPr>
            <w:ind w:left="0" w:firstLine="0"/>
          </w:pPr>
        </w:pPrChange>
      </w:pPr>
      <w:del w:id="314" w:author="u5553211" w:date="2018-04-04T13:14:00Z">
        <w:r w:rsidDel="002A5AC5">
          <w:rPr>
            <w:rFonts w:eastAsiaTheme="minorEastAsia" w:hint="eastAsia"/>
          </w:rPr>
          <w:delText>Then, w</w:delText>
        </w:r>
      </w:del>
      <w:ins w:id="315" w:author="u5553211" w:date="2018-04-04T13:14:00Z">
        <w:r w:rsidR="002A5AC5">
          <w:rPr>
            <w:rFonts w:eastAsiaTheme="minorEastAsia"/>
          </w:rPr>
          <w:t>W</w:t>
        </w:r>
      </w:ins>
      <w:r>
        <w:rPr>
          <w:rFonts w:eastAsiaTheme="minorEastAsia" w:hint="eastAsia"/>
        </w:rPr>
        <w:t xml:space="preserve">e </w:t>
      </w:r>
      <w:ins w:id="316" w:author="u5553211" w:date="2018-04-04T13:14:00Z">
        <w:r w:rsidR="002A5AC5">
          <w:rPr>
            <w:rFonts w:eastAsiaTheme="minorEastAsia"/>
          </w:rPr>
          <w:t xml:space="preserve">then </w:t>
        </w:r>
      </w:ins>
      <w:r>
        <w:rPr>
          <w:rFonts w:eastAsiaTheme="minorEastAsia" w:hint="eastAsia"/>
        </w:rPr>
        <w:t xml:space="preserve">wrote each leaf-level modules, and </w:t>
      </w:r>
      <w:r>
        <w:rPr>
          <w:rFonts w:eastAsiaTheme="minorEastAsia"/>
        </w:rPr>
        <w:t>write a test bunch for each of them as unit test.</w:t>
      </w:r>
      <w:r w:rsidR="00731891">
        <w:rPr>
          <w:rFonts w:eastAsiaTheme="minorEastAsia"/>
        </w:rPr>
        <w:t xml:space="preserve"> </w:t>
      </w:r>
      <w:r w:rsidR="00BA55FD">
        <w:rPr>
          <w:rFonts w:eastAsiaTheme="minorEastAsia"/>
        </w:rPr>
        <w:t xml:space="preserve">The </w:t>
      </w:r>
      <w:r w:rsidR="004C6808">
        <w:rPr>
          <w:rFonts w:eastAsiaTheme="minorEastAsia"/>
        </w:rPr>
        <w:t xml:space="preserve">All the unit tests are using strong robust </w:t>
      </w:r>
      <w:r w:rsidR="004C6808" w:rsidRPr="004C6808">
        <w:rPr>
          <w:rFonts w:eastAsiaTheme="minorEastAsia"/>
        </w:rPr>
        <w:t xml:space="preserve">equivalence </w:t>
      </w:r>
      <w:r w:rsidR="004C6808">
        <w:rPr>
          <w:rFonts w:eastAsiaTheme="minorEastAsia"/>
        </w:rPr>
        <w:t xml:space="preserve">classes black box testing. </w:t>
      </w:r>
      <w:r w:rsidR="00BA55FD">
        <w:rPr>
          <w:rFonts w:eastAsiaTheme="minorEastAsia"/>
        </w:rPr>
        <w:t xml:space="preserve">During this stage, we found the following </w:t>
      </w:r>
      <w:r w:rsidR="00731891">
        <w:rPr>
          <w:rFonts w:eastAsiaTheme="minorEastAsia"/>
        </w:rPr>
        <w:t>two critical problems when we write the simulation test bunch for unit testing</w:t>
      </w:r>
      <w:r w:rsidR="00BA55FD">
        <w:rPr>
          <w:rFonts w:eastAsiaTheme="minorEastAsia"/>
        </w:rPr>
        <w:t>:</w:t>
      </w:r>
    </w:p>
    <w:p w14:paraId="0736B11E" w14:textId="51602A72" w:rsidR="00BA55FD" w:rsidRDefault="00BA55FD" w:rsidP="008F458C">
      <w:pPr>
        <w:ind w:left="0" w:firstLine="0"/>
        <w:jc w:val="both"/>
        <w:rPr>
          <w:rFonts w:eastAsiaTheme="minorEastAsia"/>
        </w:rPr>
        <w:pPrChange w:id="317" w:author="u5553211" w:date="2018-04-04T13:14:00Z">
          <w:pPr>
            <w:ind w:left="0" w:firstLine="0"/>
          </w:pPr>
        </w:pPrChange>
      </w:pPr>
      <w:r>
        <w:rPr>
          <w:rFonts w:eastAsiaTheme="minorEastAsia"/>
        </w:rPr>
        <w:t xml:space="preserve">The first problem is some </w:t>
      </w:r>
      <w:r w:rsidR="00731891">
        <w:rPr>
          <w:rFonts w:eastAsiaTheme="minorEastAsia"/>
        </w:rPr>
        <w:t xml:space="preserve">modules needs to execute very long time if we are using the real clock settings in the simulation. For example, the countdown animation module using in the </w:t>
      </w:r>
      <w:r w:rsidR="00B50271">
        <w:rPr>
          <w:rFonts w:eastAsiaTheme="minorEastAsia"/>
        </w:rPr>
        <w:t>PREPARE state core need a simulation of at least 4 seconds. Doing 1 second simulation would take a very long time on a</w:t>
      </w:r>
      <w:r w:rsidR="00300920">
        <w:rPr>
          <w:rFonts w:eastAsiaTheme="minorEastAsia"/>
        </w:rPr>
        <w:t>n</w:t>
      </w:r>
      <w:r w:rsidR="002A521B">
        <w:rPr>
          <w:rFonts w:eastAsiaTheme="minorEastAsia"/>
        </w:rPr>
        <w:t xml:space="preserve"> Intel</w:t>
      </w:r>
      <w:r w:rsidR="00B50271">
        <w:rPr>
          <w:rFonts w:eastAsiaTheme="minorEastAsia"/>
        </w:rPr>
        <w:t xml:space="preserve"> Core </w:t>
      </w:r>
      <w:r w:rsidR="00B50271">
        <w:rPr>
          <w:rFonts w:eastAsiaTheme="minorEastAsia"/>
        </w:rPr>
        <w:lastRenderedPageBreak/>
        <w:t>i7-3770 processor</w:t>
      </w:r>
      <w:r w:rsidR="002A521B">
        <w:rPr>
          <w:rFonts w:eastAsiaTheme="minorEastAsia"/>
        </w:rPr>
        <w:t xml:space="preserve"> (4 cores 8 threads at 3.7GHz)</w:t>
      </w:r>
      <w:r w:rsidR="00B50271">
        <w:rPr>
          <w:rFonts w:eastAsiaTheme="minorEastAsia"/>
        </w:rPr>
        <w:t xml:space="preserve">. To solve this problem, we introduced the dynamic parameter for each module. All these parameters are providing a default value which would be used as implementation configuration. But inside the test bunch, we are using a different parameter which allows us to do the simulation in a different condition, but see how the module works. </w:t>
      </w:r>
      <w:r w:rsidR="00664D4A">
        <w:rPr>
          <w:rFonts w:eastAsiaTheme="minorEastAsia"/>
        </w:rPr>
        <w:t xml:space="preserve">This method is widely deployed in </w:t>
      </w:r>
      <w:r w:rsidR="00664D4A" w:rsidRPr="00664D4A">
        <w:rPr>
          <w:rFonts w:eastAsiaTheme="minorEastAsia"/>
          <w:b/>
        </w:rPr>
        <w:t>M7T3</w:t>
      </w:r>
      <w:r w:rsidR="00664D4A">
        <w:rPr>
          <w:rFonts w:eastAsiaTheme="minorEastAsia"/>
        </w:rPr>
        <w:t xml:space="preserve"> implementation.</w:t>
      </w:r>
    </w:p>
    <w:p w14:paraId="72B2FE76" w14:textId="32A4FD67" w:rsidR="00664D4A" w:rsidRDefault="00664D4A" w:rsidP="008F458C">
      <w:pPr>
        <w:ind w:left="0" w:firstLine="0"/>
        <w:jc w:val="both"/>
        <w:rPr>
          <w:rFonts w:eastAsiaTheme="minorEastAsia"/>
        </w:rPr>
        <w:pPrChange w:id="318" w:author="u5553211" w:date="2018-04-04T13:14:00Z">
          <w:pPr>
            <w:ind w:left="0" w:firstLine="0"/>
          </w:pPr>
        </w:pPrChange>
      </w:pPr>
      <w:r>
        <w:rPr>
          <w:rFonts w:eastAsiaTheme="minorEastAsia"/>
        </w:rPr>
        <w:t xml:space="preserve">The other problem is </w:t>
      </w:r>
      <w:r w:rsidR="0036127D">
        <w:rPr>
          <w:rFonts w:eastAsiaTheme="minorEastAsia"/>
        </w:rPr>
        <w:t xml:space="preserve">simulation cannot </w:t>
      </w:r>
      <w:r w:rsidR="0067555E">
        <w:rPr>
          <w:rFonts w:eastAsiaTheme="minorEastAsia"/>
        </w:rPr>
        <w:t>simulate the time constraints of the real board</w:t>
      </w:r>
      <w:r w:rsidR="0036127D">
        <w:rPr>
          <w:rFonts w:eastAsiaTheme="minorEastAsia"/>
        </w:rPr>
        <w:t xml:space="preserve">. </w:t>
      </w:r>
      <w:r w:rsidR="007605F8">
        <w:rPr>
          <w:rFonts w:eastAsiaTheme="minorEastAsia"/>
        </w:rPr>
        <w:t xml:space="preserve">In the simulation, if we use division and modular, it would still provide the same result and correct output. However, division cannot reach the requirement of the Nexys4-DDR board constraints. For 10ns period of time, it cannot complete these calculations. This </w:t>
      </w:r>
      <w:r w:rsidR="00233926">
        <w:rPr>
          <w:rFonts w:eastAsiaTheme="minorEastAsia"/>
        </w:rPr>
        <w:t xml:space="preserve">data </w:t>
      </w:r>
      <w:r w:rsidR="007605F8">
        <w:rPr>
          <w:rFonts w:eastAsiaTheme="minorEastAsia"/>
        </w:rPr>
        <w:t>would</w:t>
      </w:r>
      <w:r w:rsidR="00233926">
        <w:rPr>
          <w:rFonts w:eastAsiaTheme="minorEastAsia"/>
        </w:rPr>
        <w:t xml:space="preserve"> only be available</w:t>
      </w:r>
      <w:r w:rsidR="007605F8">
        <w:rPr>
          <w:rFonts w:eastAsiaTheme="minorEastAsia"/>
        </w:rPr>
        <w:t xml:space="preserve"> </w:t>
      </w:r>
      <w:r w:rsidR="00233926">
        <w:rPr>
          <w:rFonts w:eastAsiaTheme="minorEastAsia"/>
        </w:rPr>
        <w:t xml:space="preserve">when </w:t>
      </w:r>
      <w:r w:rsidR="007605F8">
        <w:rPr>
          <w:rFonts w:eastAsiaTheme="minorEastAsia"/>
        </w:rPr>
        <w:t xml:space="preserve">the </w:t>
      </w:r>
      <w:r w:rsidR="00233926">
        <w:rPr>
          <w:rFonts w:eastAsiaTheme="minorEastAsia"/>
        </w:rPr>
        <w:t>implementation stage completed</w:t>
      </w:r>
      <w:r w:rsidR="00A4465D">
        <w:rPr>
          <w:rFonts w:eastAsiaTheme="minorEastAsia"/>
        </w:rPr>
        <w:t>.</w:t>
      </w:r>
    </w:p>
    <w:p w14:paraId="7E9A2C2F" w14:textId="2F3F144B" w:rsidR="00A4465D" w:rsidRDefault="00A4465D" w:rsidP="008F458C">
      <w:pPr>
        <w:ind w:left="0" w:firstLine="0"/>
        <w:jc w:val="both"/>
        <w:rPr>
          <w:rFonts w:eastAsiaTheme="minorEastAsia"/>
        </w:rPr>
        <w:pPrChange w:id="319" w:author="u5553211" w:date="2018-04-04T13:14:00Z">
          <w:pPr>
            <w:ind w:left="0" w:firstLine="0"/>
          </w:pPr>
        </w:pPrChange>
      </w:pPr>
      <w:r>
        <w:rPr>
          <w:rFonts w:eastAsiaTheme="minorEastAsia" w:hint="eastAsia"/>
        </w:rPr>
        <w:t>The Worst Negative Slack</w:t>
      </w:r>
      <w:r>
        <w:rPr>
          <w:rFonts w:eastAsiaTheme="minorEastAsia"/>
        </w:rPr>
        <w:t xml:space="preserve"> </w:t>
      </w:r>
      <w:r>
        <w:rPr>
          <w:rFonts w:eastAsiaTheme="minorEastAsia" w:hint="eastAsia"/>
        </w:rPr>
        <w:t>(</w:t>
      </w:r>
      <w:r>
        <w:rPr>
          <w:rFonts w:eastAsiaTheme="minorEastAsia"/>
        </w:rPr>
        <w:t>WNS</w:t>
      </w:r>
      <w:r>
        <w:rPr>
          <w:rFonts w:eastAsiaTheme="minorEastAsia" w:hint="eastAsia"/>
        </w:rPr>
        <w:t>)</w:t>
      </w:r>
      <w:r>
        <w:rPr>
          <w:rFonts w:eastAsiaTheme="minorEastAsia"/>
        </w:rPr>
        <w:t xml:space="preserve"> and Total Negative Slack (TNS) show whether our design is valid to the board and meet the time constraints. </w:t>
      </w:r>
      <w:r w:rsidR="00097543">
        <w:rPr>
          <w:rFonts w:eastAsiaTheme="minorEastAsia"/>
        </w:rPr>
        <w:t>According to Lyle’s explanation, we found the information within the timing summary log in the reports (</w:t>
      </w:r>
      <w:r w:rsidR="00097543" w:rsidRPr="00097543">
        <w:rPr>
          <w:rStyle w:val="a0"/>
        </w:rPr>
        <w:t>impl_1_route_report_timing_summary_0</w:t>
      </w:r>
      <w:r w:rsidR="00097543">
        <w:rPr>
          <w:rFonts w:eastAsiaTheme="minorEastAsia"/>
        </w:rPr>
        <w:t>). Inside the report, it has a section named “</w:t>
      </w:r>
      <w:r w:rsidR="00097543" w:rsidRPr="00097543">
        <w:rPr>
          <w:rFonts w:eastAsiaTheme="minorEastAsia"/>
        </w:rPr>
        <w:t>Design Timing Summary</w:t>
      </w:r>
      <w:r w:rsidR="00097543">
        <w:rPr>
          <w:rFonts w:eastAsiaTheme="minorEastAsia"/>
        </w:rPr>
        <w:t>”. If there is a negative WNS had been found in our design, it will list it here. In our design, the following parts are mention failed to meet the time constraints:</w:t>
      </w:r>
    </w:p>
    <w:p w14:paraId="21FA5804" w14:textId="383FB7B2" w:rsidR="00097543" w:rsidRDefault="00097543" w:rsidP="008B3C5E">
      <w:pPr>
        <w:pStyle w:val="ListParagraph"/>
        <w:numPr>
          <w:ilvl w:val="0"/>
          <w:numId w:val="12"/>
        </w:numPr>
        <w:jc w:val="both"/>
        <w:rPr>
          <w:rFonts w:eastAsiaTheme="minorEastAsia"/>
        </w:rPr>
        <w:pPrChange w:id="320" w:author="u5553211" w:date="2018-04-04T13:21:00Z">
          <w:pPr>
            <w:pStyle w:val="ListParagraph"/>
            <w:numPr>
              <w:numId w:val="12"/>
            </w:numPr>
            <w:ind w:left="840" w:hanging="420"/>
          </w:pPr>
        </w:pPrChange>
      </w:pPr>
      <w:r>
        <w:rPr>
          <w:rFonts w:eastAsiaTheme="minorEastAsia"/>
        </w:rPr>
        <w:t>Separate the binary number into decimal digits with division and modular directly. (Solved by replacing the original method with Binary to EBCD module)</w:t>
      </w:r>
    </w:p>
    <w:p w14:paraId="7F76F62F" w14:textId="406EB2D8" w:rsidR="00097543" w:rsidRDefault="007F4650" w:rsidP="008B3C5E">
      <w:pPr>
        <w:pStyle w:val="ListParagraph"/>
        <w:numPr>
          <w:ilvl w:val="0"/>
          <w:numId w:val="12"/>
        </w:numPr>
        <w:jc w:val="both"/>
        <w:rPr>
          <w:rFonts w:eastAsiaTheme="minorEastAsia"/>
        </w:rPr>
        <w:pPrChange w:id="321" w:author="u5553211" w:date="2018-04-04T13:21:00Z">
          <w:pPr>
            <w:pStyle w:val="ListParagraph"/>
            <w:numPr>
              <w:numId w:val="12"/>
            </w:numPr>
            <w:ind w:left="840" w:hanging="420"/>
          </w:pPr>
        </w:pPrChange>
      </w:pPr>
      <w:r>
        <w:rPr>
          <w:rFonts w:eastAsiaTheme="minorEastAsia"/>
        </w:rPr>
        <w:t>LCG result calculation. (Solved by introducing a FSM and separate the multiplication and addition into two steps)</w:t>
      </w:r>
    </w:p>
    <w:p w14:paraId="71CFE0E2" w14:textId="5D284740" w:rsidR="007F4650" w:rsidRPr="00097543" w:rsidRDefault="00CA64FE" w:rsidP="008B3C5E">
      <w:pPr>
        <w:pStyle w:val="ListParagraph"/>
        <w:numPr>
          <w:ilvl w:val="0"/>
          <w:numId w:val="12"/>
        </w:numPr>
        <w:jc w:val="both"/>
        <w:rPr>
          <w:rFonts w:eastAsiaTheme="minorEastAsia"/>
        </w:rPr>
        <w:pPrChange w:id="322" w:author="u5553211" w:date="2018-04-04T13:21:00Z">
          <w:pPr>
            <w:pStyle w:val="ListParagraph"/>
            <w:numPr>
              <w:numId w:val="12"/>
            </w:numPr>
            <w:ind w:left="840" w:hanging="420"/>
          </w:pPr>
        </w:pPrChange>
      </w:pPr>
      <w:r>
        <w:rPr>
          <w:rFonts w:eastAsiaTheme="minorEastAsia" w:hint="eastAsia"/>
        </w:rPr>
        <w:t>Test result divided by 10. (</w:t>
      </w:r>
      <w:r>
        <w:rPr>
          <w:rFonts w:eastAsiaTheme="minorEastAsia"/>
        </w:rPr>
        <w:t>Solved by introducing a new module which is especially designed to divide a number by 10</w:t>
      </w:r>
      <w:r>
        <w:rPr>
          <w:rFonts w:eastAsiaTheme="minorEastAsia" w:hint="eastAsia"/>
        </w:rPr>
        <w:t>)</w:t>
      </w:r>
    </w:p>
    <w:p w14:paraId="09419430" w14:textId="3A8C2E46" w:rsidR="005A2673" w:rsidRDefault="00722C6E" w:rsidP="008F458C">
      <w:pPr>
        <w:ind w:left="0" w:firstLine="0"/>
        <w:jc w:val="both"/>
        <w:rPr>
          <w:rFonts w:eastAsiaTheme="minorEastAsia"/>
        </w:rPr>
        <w:pPrChange w:id="323" w:author="u5553211" w:date="2018-04-04T13:14:00Z">
          <w:pPr>
            <w:ind w:left="0" w:firstLine="0"/>
          </w:pPr>
        </w:pPrChange>
      </w:pPr>
      <w:r>
        <w:rPr>
          <w:rFonts w:eastAsiaTheme="minorEastAsia" w:hint="eastAsia"/>
        </w:rPr>
        <w:t xml:space="preserve">Now, </w:t>
      </w:r>
      <w:r>
        <w:rPr>
          <w:rFonts w:eastAsiaTheme="minorEastAsia"/>
        </w:rPr>
        <w:t>a</w:t>
      </w:r>
      <w:r w:rsidRPr="00722C6E">
        <w:rPr>
          <w:rFonts w:eastAsiaTheme="minorEastAsia"/>
        </w:rPr>
        <w:t xml:space="preserve">ll </w:t>
      </w:r>
      <w:r>
        <w:rPr>
          <w:rFonts w:eastAsiaTheme="minorEastAsia"/>
        </w:rPr>
        <w:t>the module designs</w:t>
      </w:r>
      <w:r w:rsidRPr="00722C6E">
        <w:rPr>
          <w:rFonts w:eastAsiaTheme="minorEastAsia"/>
        </w:rPr>
        <w:t xml:space="preserve"> specified timing constraints </w:t>
      </w:r>
      <w:ins w:id="324" w:author="u5553211" w:date="2018-04-04T13:21:00Z">
        <w:r w:rsidR="00B35102">
          <w:rPr>
            <w:rFonts w:eastAsiaTheme="minorEastAsia" w:hint="eastAsia"/>
          </w:rPr>
          <w:t xml:space="preserve">are </w:t>
        </w:r>
      </w:ins>
      <w:del w:id="325" w:author="u5553211" w:date="2018-04-04T13:21:00Z">
        <w:r w:rsidRPr="00722C6E" w:rsidDel="00B35102">
          <w:rPr>
            <w:rFonts w:eastAsiaTheme="minorEastAsia"/>
          </w:rPr>
          <w:delText>are met</w:delText>
        </w:r>
      </w:del>
      <w:ins w:id="326" w:author="u5553211" w:date="2018-04-04T13:21:00Z">
        <w:r w:rsidR="00B35102">
          <w:rPr>
            <w:rFonts w:eastAsiaTheme="minorEastAsia"/>
          </w:rPr>
          <w:t>satisfied</w:t>
        </w:r>
      </w:ins>
      <w:r>
        <w:rPr>
          <w:rFonts w:eastAsiaTheme="minorEastAsia"/>
        </w:rPr>
        <w:t xml:space="preserve"> according to the implementation reports</w:t>
      </w:r>
      <w:r w:rsidRPr="00722C6E">
        <w:rPr>
          <w:rFonts w:eastAsiaTheme="minorEastAsia"/>
        </w:rPr>
        <w:t>.</w:t>
      </w:r>
      <w:r>
        <w:rPr>
          <w:rFonts w:eastAsiaTheme="minorEastAsia"/>
        </w:rPr>
        <w:t xml:space="preserve"> The maximum delay path appears at the multi</w:t>
      </w:r>
      <w:r w:rsidR="00EB6617">
        <w:rPr>
          <w:rFonts w:eastAsiaTheme="minorEastAsia"/>
        </w:rPr>
        <w:t xml:space="preserve">plication in LCG module. The data path delay is 9.579ns, which is very closed to the 10ns </w:t>
      </w:r>
      <w:r w:rsidR="00662C2D">
        <w:rPr>
          <w:rFonts w:eastAsiaTheme="minorEastAsia"/>
        </w:rPr>
        <w:t>requirement</w:t>
      </w:r>
      <w:r w:rsidR="005A2673">
        <w:rPr>
          <w:rFonts w:eastAsiaTheme="minorEastAsia"/>
        </w:rPr>
        <w:t>.</w:t>
      </w:r>
      <w:r w:rsidR="0047682D">
        <w:rPr>
          <w:rFonts w:eastAsiaTheme="minorEastAsia"/>
        </w:rPr>
        <w:t xml:space="preserve"> </w:t>
      </w:r>
      <w:r w:rsidR="00236443">
        <w:rPr>
          <w:rFonts w:eastAsiaTheme="minorEastAsia" w:hint="eastAsia"/>
        </w:rPr>
        <w:t xml:space="preserve">The final design </w:t>
      </w:r>
      <w:r w:rsidR="00236443">
        <w:rPr>
          <w:rFonts w:eastAsiaTheme="minorEastAsia"/>
        </w:rPr>
        <w:t>takes 1,059 look up tables and 1,047 flip-flops after im</w:t>
      </w:r>
      <w:r w:rsidR="007C23CA">
        <w:rPr>
          <w:rFonts w:eastAsiaTheme="minorEastAsia"/>
        </w:rPr>
        <w:t>plementation optimization.</w:t>
      </w:r>
    </w:p>
    <w:p w14:paraId="11E7739D" w14:textId="44B1AFA3" w:rsidR="00576898" w:rsidRPr="002F0228" w:rsidRDefault="00576898" w:rsidP="008F458C">
      <w:pPr>
        <w:ind w:left="0" w:firstLine="0"/>
        <w:jc w:val="both"/>
        <w:rPr>
          <w:rFonts w:eastAsiaTheme="minorEastAsia"/>
        </w:rPr>
        <w:pPrChange w:id="327" w:author="u5553211" w:date="2018-04-04T13:14:00Z">
          <w:pPr>
            <w:ind w:left="0" w:firstLine="0"/>
          </w:pPr>
        </w:pPrChange>
      </w:pPr>
      <w:r>
        <w:rPr>
          <w:rFonts w:eastAsiaTheme="minorEastAsia"/>
        </w:rPr>
        <w:t>In the design, most of the function</w:t>
      </w:r>
      <w:ins w:id="328" w:author="u5553211" w:date="2018-04-04T13:22:00Z">
        <w:r w:rsidR="000127D5">
          <w:rPr>
            <w:rFonts w:eastAsiaTheme="minorEastAsia"/>
          </w:rPr>
          <w:t>s</w:t>
        </w:r>
      </w:ins>
      <w:r>
        <w:rPr>
          <w:rFonts w:eastAsiaTheme="minorEastAsia"/>
        </w:rPr>
        <w:t xml:space="preserve"> ha</w:t>
      </w:r>
      <w:ins w:id="329" w:author="u5553211" w:date="2018-04-04T13:22:00Z">
        <w:r w:rsidR="000127D5">
          <w:rPr>
            <w:rFonts w:eastAsiaTheme="minorEastAsia"/>
          </w:rPr>
          <w:t xml:space="preserve">ve </w:t>
        </w:r>
      </w:ins>
      <w:bookmarkStart w:id="330" w:name="_GoBack"/>
      <w:bookmarkEnd w:id="330"/>
      <w:del w:id="331" w:author="u5553211" w:date="2018-04-04T13:22:00Z">
        <w:r w:rsidDel="000127D5">
          <w:rPr>
            <w:rFonts w:eastAsiaTheme="minorEastAsia"/>
          </w:rPr>
          <w:delText xml:space="preserve">s </w:delText>
        </w:r>
      </w:del>
      <w:r>
        <w:rPr>
          <w:rFonts w:eastAsiaTheme="minorEastAsia"/>
        </w:rPr>
        <w:t xml:space="preserve">been packaged into a single module. Some of the small common code pieces are gathered into a task. </w:t>
      </w:r>
      <w:r w:rsidR="00447693">
        <w:rPr>
          <w:rFonts w:eastAsiaTheme="minorEastAsia"/>
        </w:rPr>
        <w:t xml:space="preserve">This is the light-weight cohesion </w:t>
      </w:r>
      <w:r w:rsidR="00BD2063">
        <w:rPr>
          <w:rFonts w:eastAsiaTheme="minorEastAsia"/>
        </w:rPr>
        <w:t xml:space="preserve">code </w:t>
      </w:r>
      <w:r w:rsidR="001D4948">
        <w:rPr>
          <w:rFonts w:eastAsiaTheme="minorEastAsia"/>
        </w:rPr>
        <w:t>solution, which allows us to improve the robust of our implementation.</w:t>
      </w:r>
    </w:p>
    <w:sectPr w:rsidR="00576898" w:rsidRPr="002F0228" w:rsidSect="007D46F2">
      <w:pgSz w:w="11906" w:h="16838"/>
      <w:pgMar w:top="2104" w:right="1253" w:bottom="697"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A09C9" w14:textId="77777777" w:rsidR="00E23FFD" w:rsidRDefault="00E23FFD" w:rsidP="00D23633">
      <w:pPr>
        <w:spacing w:after="0" w:line="240" w:lineRule="auto"/>
      </w:pPr>
      <w:r>
        <w:separator/>
      </w:r>
    </w:p>
  </w:endnote>
  <w:endnote w:type="continuationSeparator" w:id="0">
    <w:p w14:paraId="00DFF8C0" w14:textId="77777777" w:rsidR="00E23FFD" w:rsidRDefault="00E23FFD"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engXian Light">
    <w:altName w:val="Microsoft YaHei"/>
    <w:charset w:val="86"/>
    <w:family w:val="auto"/>
    <w:pitch w:val="variable"/>
    <w:sig w:usb0="00000000" w:usb1="38CF7CFA" w:usb2="00000016" w:usb3="00000000" w:csb0="0004000F" w:csb1="00000000"/>
  </w:font>
  <w:font w:name="Source Code Pro">
    <w:altName w:val="Cambria Math"/>
    <w:charset w:val="00"/>
    <w:family w:val="modern"/>
    <w:pitch w:val="fixed"/>
    <w:sig w:usb0="00000001"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8B4B" w14:textId="77777777" w:rsidR="002411F5" w:rsidRDefault="002411F5" w:rsidP="00B154C0">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1CED" w14:textId="6CC923D0" w:rsidR="002411F5" w:rsidRPr="00A177A0" w:rsidRDefault="002411F5" w:rsidP="00B154C0">
    <w:pPr>
      <w:pStyle w:val="Footer"/>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0127D5">
      <w:rPr>
        <w:b/>
        <w:noProof/>
        <w:color w:val="576E7E"/>
      </w:rPr>
      <w:t>18</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Haolei Ye &amp; Fangxiao Dong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4825" w14:textId="3CEAFC53" w:rsidR="002411F5" w:rsidRPr="00545812" w:rsidRDefault="002411F5" w:rsidP="00545812">
    <w:pPr>
      <w:pStyle w:val="Footer"/>
      <w:pBdr>
        <w:top w:val="single" w:sz="8" w:space="1" w:color="FFFFFF" w:themeColor="background1"/>
      </w:pBdr>
      <w:spacing w:before="126" w:after="0"/>
      <w:rPr>
        <w:color w:val="576E7E"/>
      </w:rPr>
    </w:pPr>
    <w:r>
      <w:rPr>
        <w:color w:val="FFFFFF" w:themeColor="background1"/>
      </w:rPr>
      <w:t>ENGN3213/6213 Digital Systems and Microprocessors</w:t>
    </w:r>
    <w:r w:rsidRPr="007C0A3C">
      <w:rPr>
        <w:color w:val="FFFFFF" w:themeColor="background1"/>
      </w:rPr>
      <w:ptab w:relativeTo="margin" w:alignment="right" w:leader="none"/>
    </w:r>
    <w:r w:rsidRPr="007C0A3C">
      <w:rPr>
        <w:color w:val="FFFFFF" w:themeColor="background1"/>
      </w:rPr>
      <w:t>Semester 1, 2018</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9F6E" w14:textId="00AF1D10" w:rsidR="002411F5" w:rsidRPr="00545812" w:rsidRDefault="002411F5" w:rsidP="00545812">
    <w:pPr>
      <w:pStyle w:val="Footer"/>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8B3C5E">
      <w:rPr>
        <w:b/>
        <w:noProof/>
        <w:color w:val="576E7E"/>
      </w:rPr>
      <w:t>6</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Haolei Ye &amp; Fangxiao Dong</w:t>
    </w:r>
    <w:r w:rsidRPr="007C0A3C">
      <w:rPr>
        <w:color w:val="FFFFFF" w:themeColor="background1"/>
      </w:rPr>
      <w:ptab w:relativeTo="margin" w:alignment="right" w:leader="none"/>
    </w:r>
    <w:r w:rsidRPr="007C0A3C">
      <w:rPr>
        <w:color w:val="FFFFFF" w:themeColor="background1"/>
      </w:rPr>
      <w:t>Semester 1,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50EC5" w14:textId="77777777" w:rsidR="00E23FFD" w:rsidRDefault="00E23FFD" w:rsidP="00D23633">
      <w:pPr>
        <w:spacing w:after="0" w:line="240" w:lineRule="auto"/>
      </w:pPr>
      <w:r>
        <w:separator/>
      </w:r>
    </w:p>
  </w:footnote>
  <w:footnote w:type="continuationSeparator" w:id="0">
    <w:p w14:paraId="2FB77978" w14:textId="77777777" w:rsidR="00E23FFD" w:rsidRDefault="00E23FFD" w:rsidP="00D23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218C2" w14:textId="1179003C" w:rsidR="002411F5" w:rsidRDefault="002411F5" w:rsidP="00B154C0">
    <w:pPr>
      <w:pStyle w:val="Header"/>
      <w:pBdr>
        <w:bottom w:val="none" w:sz="0" w:space="0" w:color="auto"/>
      </w:pBdr>
    </w:pPr>
    <w:r>
      <w:rPr>
        <w:noProof/>
        <w:color w:val="000000"/>
        <w:lang w:val="en-AU"/>
      </w:rPr>
      <mc:AlternateContent>
        <mc:Choice Requires="wpg">
          <w:drawing>
            <wp:anchor distT="0" distB="0" distL="114300" distR="114300" simplePos="0" relativeHeight="251659264" behindDoc="0" locked="0" layoutInCell="1" allowOverlap="1" wp14:anchorId="7EF7C59F" wp14:editId="6A0AC534">
              <wp:simplePos x="0" y="0"/>
              <wp:positionH relativeFrom="margin">
                <wp:align>left</wp:align>
              </wp:positionH>
              <wp:positionV relativeFrom="topMargin">
                <wp:posOffset>579838</wp:posOffset>
              </wp:positionV>
              <wp:extent cx="1257681" cy="438310"/>
              <wp:effectExtent l="0" t="0" r="0" b="0"/>
              <wp:wrapSquare wrapText="bothSides"/>
              <wp:docPr id="11045"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046"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7"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8"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9"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0"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1"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2"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3"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4"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5"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6"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7"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8"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9"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0"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1"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2"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3"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4"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5"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6"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7"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8"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9"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0"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1"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2"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3"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4"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5"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6"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7"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8"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9"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0"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1"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2"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3"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4"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5"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6"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7"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8"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9"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0"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1"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2"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3"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4"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5"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6"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7"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8"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9"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0"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1"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2"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3"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4"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5"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6"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7"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8"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9"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0"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1"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2"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3"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4"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5"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6"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7"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8"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9"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0"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1"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2"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3"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4"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5"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5"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6"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7"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9"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0"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1"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2"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3"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4"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5"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6"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7"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8"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9"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0"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1"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2"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3"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4"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5"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0"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7"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8"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1"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2"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1"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2"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3"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4"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5"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6"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3"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4"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9"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0"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07917CCE" id="Group 11045" o:spid="_x0000_s1026" style="position:absolute;left:0;text-align:left;margin-left:0;margin-top:45.65pt;width:99.05pt;height:34.5pt;z-index:251659264;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C796" w14:textId="30A86C10" w:rsidR="002411F5" w:rsidRPr="000C6FA4" w:rsidRDefault="002411F5" w:rsidP="000C6FA4">
    <w:pPr>
      <w:pStyle w:val="Header"/>
      <w:pBdr>
        <w:bottom w:val="none" w:sz="0" w:space="0" w:color="auto"/>
      </w:pBdr>
      <w:rPr>
        <w:rFonts w:eastAsiaTheme="minorEastAsia"/>
      </w:rPr>
    </w:pPr>
    <w:r>
      <w:rPr>
        <w:rFonts w:eastAsiaTheme="minorEastAsia"/>
        <w:b/>
        <w:i/>
        <w:noProof/>
        <w:sz w:val="21"/>
        <w:lang w:val="en-AU"/>
      </w:rPr>
      <mc:AlternateContent>
        <mc:Choice Requires="wps">
          <w:drawing>
            <wp:anchor distT="0" distB="0" distL="114300" distR="114300" simplePos="0" relativeHeight="251661312" behindDoc="1" locked="0" layoutInCell="1" allowOverlap="1" wp14:anchorId="48465FA1" wp14:editId="3C69D47E">
              <wp:simplePos x="0" y="0"/>
              <wp:positionH relativeFrom="page">
                <wp:posOffset>-430530</wp:posOffset>
              </wp:positionH>
              <wp:positionV relativeFrom="paragraph">
                <wp:posOffset>-609410</wp:posOffset>
              </wp:positionV>
              <wp:extent cx="8160244" cy="12860572"/>
              <wp:effectExtent l="0" t="0" r="8890" b="0"/>
              <wp:wrapNone/>
              <wp:docPr id="11" name="矩形 11"/>
              <wp:cNvGraphicFramePr/>
              <a:graphic xmlns:a="http://schemas.openxmlformats.org/drawingml/2006/main">
                <a:graphicData uri="http://schemas.microsoft.com/office/word/2010/wordprocessingShape">
                  <wps:wsp>
                    <wps:cNvSpPr/>
                    <wps:spPr>
                      <a:xfrm>
                        <a:off x="0" y="0"/>
                        <a:ext cx="8160244" cy="12860572"/>
                      </a:xfrm>
                      <a:prstGeom prst="rect">
                        <a:avLst/>
                      </a:prstGeom>
                      <a:solidFill>
                        <a:srgbClr val="003B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D10A4" id="矩形 11" o:spid="_x0000_s1026" style="position:absolute;left:0;text-align:left;margin-left:-33.9pt;margin-top:-48pt;width:642.55pt;height:10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" fillcolor="#003b67"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9C3D" w14:textId="619F5CC8" w:rsidR="002411F5" w:rsidRDefault="002411F5" w:rsidP="00B154C0">
    <w:pPr>
      <w:pStyle w:val="Header"/>
      <w:pBdr>
        <w:bottom w:val="none" w:sz="0" w:space="0" w:color="auto"/>
      </w:pBdr>
    </w:pPr>
    <w:r>
      <w:rPr>
        <w:noProof/>
        <w:lang w:val="en-AU"/>
      </w:rPr>
      <w:drawing>
        <wp:anchor distT="0" distB="0" distL="114300" distR="114300" simplePos="0" relativeHeight="251668480" behindDoc="0" locked="0" layoutInCell="1" allowOverlap="1" wp14:anchorId="16B61662" wp14:editId="7B80A9EA">
          <wp:simplePos x="0" y="0"/>
          <wp:positionH relativeFrom="margin">
            <wp:align>left</wp:align>
          </wp:positionH>
          <wp:positionV relativeFrom="paragraph">
            <wp:posOffset>-51583</wp:posOffset>
          </wp:positionV>
          <wp:extent cx="1512000" cy="51745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4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E49BB" w14:textId="21A4C24C" w:rsidR="002411F5" w:rsidRPr="000C6FA4" w:rsidRDefault="002411F5" w:rsidP="000D5616">
    <w:pPr>
      <w:pStyle w:val="Header"/>
      <w:pBdr>
        <w:bottom w:val="none" w:sz="0" w:space="0" w:color="auto"/>
      </w:pBdr>
      <w:rPr>
        <w:rFonts w:eastAsiaTheme="minorEastAsia"/>
      </w:rPr>
    </w:pPr>
    <w:r>
      <w:rPr>
        <w:rFonts w:eastAsiaTheme="minorEastAsia"/>
        <w:noProof/>
        <w:lang w:val="en-AU"/>
      </w:rPr>
      <w:drawing>
        <wp:anchor distT="0" distB="0" distL="114300" distR="114300" simplePos="0" relativeHeight="251669504" behindDoc="0" locked="0" layoutInCell="1" allowOverlap="1" wp14:anchorId="72FF49D6" wp14:editId="7A3328BB">
          <wp:simplePos x="0" y="0"/>
          <wp:positionH relativeFrom="margin">
            <wp:align>left</wp:align>
          </wp:positionH>
          <wp:positionV relativeFrom="paragraph">
            <wp:posOffset>86330</wp:posOffset>
          </wp:positionV>
          <wp:extent cx="1512000" cy="517569"/>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5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978DC"/>
    <w:multiLevelType w:val="hybridMultilevel"/>
    <w:tmpl w:val="D9A401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4825F2"/>
    <w:multiLevelType w:val="hybridMultilevel"/>
    <w:tmpl w:val="E8CED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15:restartNumberingAfterBreak="0">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25B12CD8"/>
    <w:multiLevelType w:val="hybridMultilevel"/>
    <w:tmpl w:val="46A45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9B361B4"/>
    <w:multiLevelType w:val="hybridMultilevel"/>
    <w:tmpl w:val="1534E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15:restartNumberingAfterBreak="0">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7F4D7205"/>
    <w:multiLevelType w:val="hybridMultilevel"/>
    <w:tmpl w:val="5EC4FBF4"/>
    <w:lvl w:ilvl="0" w:tplc="859C48D6">
      <w:start w:val="1"/>
      <w:numFmt w:val="bullet"/>
      <w:pStyle w:val="ListParagraph"/>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1"/>
  </w:num>
  <w:num w:numId="3">
    <w:abstractNumId w:val="8"/>
  </w:num>
  <w:num w:numId="4">
    <w:abstractNumId w:val="2"/>
  </w:num>
  <w:num w:numId="5">
    <w:abstractNumId w:val="5"/>
  </w:num>
  <w:num w:numId="6">
    <w:abstractNumId w:val="10"/>
  </w:num>
  <w:num w:numId="7">
    <w:abstractNumId w:val="9"/>
  </w:num>
  <w:num w:numId="8">
    <w:abstractNumId w:val="4"/>
  </w:num>
  <w:num w:numId="9">
    <w:abstractNumId w:val="3"/>
  </w:num>
  <w:num w:numId="10">
    <w:abstractNumId w:val="6"/>
  </w:num>
  <w:num w:numId="11">
    <w:abstractNumId w:val="7"/>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5553211">
    <w15:presenceInfo w15:providerId="None" w15:userId="u5553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kwrwUACyWQHiwAAAA="/>
  </w:docVars>
  <w:rsids>
    <w:rsidRoot w:val="00A26ACD"/>
    <w:rsid w:val="000012B0"/>
    <w:rsid w:val="000111C8"/>
    <w:rsid w:val="00011CA2"/>
    <w:rsid w:val="000127D5"/>
    <w:rsid w:val="000132EA"/>
    <w:rsid w:val="000210F3"/>
    <w:rsid w:val="000214FE"/>
    <w:rsid w:val="00030E62"/>
    <w:rsid w:val="00056EE4"/>
    <w:rsid w:val="0006706C"/>
    <w:rsid w:val="000734BF"/>
    <w:rsid w:val="00074C84"/>
    <w:rsid w:val="00086ADD"/>
    <w:rsid w:val="0009007E"/>
    <w:rsid w:val="00094D72"/>
    <w:rsid w:val="00097543"/>
    <w:rsid w:val="000A30C8"/>
    <w:rsid w:val="000B0BC0"/>
    <w:rsid w:val="000B14BB"/>
    <w:rsid w:val="000B607B"/>
    <w:rsid w:val="000C432D"/>
    <w:rsid w:val="000C6FA4"/>
    <w:rsid w:val="000D1CC0"/>
    <w:rsid w:val="000D5616"/>
    <w:rsid w:val="000E6922"/>
    <w:rsid w:val="000F23CD"/>
    <w:rsid w:val="00101174"/>
    <w:rsid w:val="001016A4"/>
    <w:rsid w:val="0010172B"/>
    <w:rsid w:val="00103080"/>
    <w:rsid w:val="001133CF"/>
    <w:rsid w:val="001159E2"/>
    <w:rsid w:val="00120F98"/>
    <w:rsid w:val="00122C1C"/>
    <w:rsid w:val="00127ED1"/>
    <w:rsid w:val="0013794C"/>
    <w:rsid w:val="00157600"/>
    <w:rsid w:val="001601BA"/>
    <w:rsid w:val="0016279D"/>
    <w:rsid w:val="00167BA6"/>
    <w:rsid w:val="00175626"/>
    <w:rsid w:val="001B39DE"/>
    <w:rsid w:val="001B3BFE"/>
    <w:rsid w:val="001C692D"/>
    <w:rsid w:val="001D1F40"/>
    <w:rsid w:val="001D4948"/>
    <w:rsid w:val="001D6697"/>
    <w:rsid w:val="001E00D1"/>
    <w:rsid w:val="001E0F6E"/>
    <w:rsid w:val="001F012B"/>
    <w:rsid w:val="0020305E"/>
    <w:rsid w:val="00203F84"/>
    <w:rsid w:val="00204165"/>
    <w:rsid w:val="00205B51"/>
    <w:rsid w:val="00220F04"/>
    <w:rsid w:val="00233926"/>
    <w:rsid w:val="00236443"/>
    <w:rsid w:val="002411F5"/>
    <w:rsid w:val="00250C22"/>
    <w:rsid w:val="002519B7"/>
    <w:rsid w:val="00256692"/>
    <w:rsid w:val="00257882"/>
    <w:rsid w:val="00257FE4"/>
    <w:rsid w:val="0026169B"/>
    <w:rsid w:val="00262021"/>
    <w:rsid w:val="002641B4"/>
    <w:rsid w:val="00272844"/>
    <w:rsid w:val="00292E81"/>
    <w:rsid w:val="00295B51"/>
    <w:rsid w:val="002A3F36"/>
    <w:rsid w:val="002A521B"/>
    <w:rsid w:val="002A5AC5"/>
    <w:rsid w:val="002A7DF7"/>
    <w:rsid w:val="002B4748"/>
    <w:rsid w:val="002B7C2D"/>
    <w:rsid w:val="002D2CFD"/>
    <w:rsid w:val="002D6E2D"/>
    <w:rsid w:val="002E1014"/>
    <w:rsid w:val="002E6599"/>
    <w:rsid w:val="002E6EEA"/>
    <w:rsid w:val="002F0228"/>
    <w:rsid w:val="002F2F58"/>
    <w:rsid w:val="00300920"/>
    <w:rsid w:val="003067C3"/>
    <w:rsid w:val="00306E0B"/>
    <w:rsid w:val="00310808"/>
    <w:rsid w:val="00322308"/>
    <w:rsid w:val="00322DC5"/>
    <w:rsid w:val="0032763F"/>
    <w:rsid w:val="00332422"/>
    <w:rsid w:val="00345AF2"/>
    <w:rsid w:val="00350B01"/>
    <w:rsid w:val="0035498D"/>
    <w:rsid w:val="00355344"/>
    <w:rsid w:val="00355946"/>
    <w:rsid w:val="0036127D"/>
    <w:rsid w:val="003637B0"/>
    <w:rsid w:val="00371A4B"/>
    <w:rsid w:val="0038671A"/>
    <w:rsid w:val="003951BC"/>
    <w:rsid w:val="003959DC"/>
    <w:rsid w:val="003B5CE4"/>
    <w:rsid w:val="003B5ED9"/>
    <w:rsid w:val="003C4F53"/>
    <w:rsid w:val="003D2DBA"/>
    <w:rsid w:val="003D4CDB"/>
    <w:rsid w:val="003E0BEF"/>
    <w:rsid w:val="003E186E"/>
    <w:rsid w:val="003E2052"/>
    <w:rsid w:val="003E217B"/>
    <w:rsid w:val="003F1165"/>
    <w:rsid w:val="003F22D7"/>
    <w:rsid w:val="00400A15"/>
    <w:rsid w:val="00412F8D"/>
    <w:rsid w:val="0041690F"/>
    <w:rsid w:val="004179DC"/>
    <w:rsid w:val="0042335B"/>
    <w:rsid w:val="00425AAC"/>
    <w:rsid w:val="00432501"/>
    <w:rsid w:val="00432631"/>
    <w:rsid w:val="004345E7"/>
    <w:rsid w:val="00441C7C"/>
    <w:rsid w:val="00445671"/>
    <w:rsid w:val="00447693"/>
    <w:rsid w:val="004512FD"/>
    <w:rsid w:val="0045327D"/>
    <w:rsid w:val="00463838"/>
    <w:rsid w:val="00475BB7"/>
    <w:rsid w:val="0047682D"/>
    <w:rsid w:val="0048341C"/>
    <w:rsid w:val="00495078"/>
    <w:rsid w:val="004A2ECC"/>
    <w:rsid w:val="004A4F0D"/>
    <w:rsid w:val="004B6E02"/>
    <w:rsid w:val="004C6808"/>
    <w:rsid w:val="004E550E"/>
    <w:rsid w:val="004E62F1"/>
    <w:rsid w:val="004E7570"/>
    <w:rsid w:val="004F52A2"/>
    <w:rsid w:val="004F6A48"/>
    <w:rsid w:val="004F7CA2"/>
    <w:rsid w:val="0050114B"/>
    <w:rsid w:val="005053A4"/>
    <w:rsid w:val="005077F9"/>
    <w:rsid w:val="00514A3F"/>
    <w:rsid w:val="00516EA1"/>
    <w:rsid w:val="00536BC3"/>
    <w:rsid w:val="00544CF7"/>
    <w:rsid w:val="00545812"/>
    <w:rsid w:val="00556BBD"/>
    <w:rsid w:val="00560B0C"/>
    <w:rsid w:val="00560DAC"/>
    <w:rsid w:val="00570714"/>
    <w:rsid w:val="0057165F"/>
    <w:rsid w:val="005729F0"/>
    <w:rsid w:val="00573CDF"/>
    <w:rsid w:val="00574F11"/>
    <w:rsid w:val="00576898"/>
    <w:rsid w:val="00582D34"/>
    <w:rsid w:val="00585DEE"/>
    <w:rsid w:val="00593C33"/>
    <w:rsid w:val="005976D5"/>
    <w:rsid w:val="005A043C"/>
    <w:rsid w:val="005A0F99"/>
    <w:rsid w:val="005A2673"/>
    <w:rsid w:val="005A422D"/>
    <w:rsid w:val="005C2B10"/>
    <w:rsid w:val="005C4FF5"/>
    <w:rsid w:val="00602F9E"/>
    <w:rsid w:val="006033C8"/>
    <w:rsid w:val="0060581E"/>
    <w:rsid w:val="006072F1"/>
    <w:rsid w:val="00612D0F"/>
    <w:rsid w:val="006132EA"/>
    <w:rsid w:val="00615FBE"/>
    <w:rsid w:val="00616161"/>
    <w:rsid w:val="00626CCD"/>
    <w:rsid w:val="00627E7A"/>
    <w:rsid w:val="00632735"/>
    <w:rsid w:val="0063328F"/>
    <w:rsid w:val="0064355B"/>
    <w:rsid w:val="006511EF"/>
    <w:rsid w:val="006569D5"/>
    <w:rsid w:val="00657A44"/>
    <w:rsid w:val="00662B9C"/>
    <w:rsid w:val="00662C2D"/>
    <w:rsid w:val="00664D4A"/>
    <w:rsid w:val="0067555E"/>
    <w:rsid w:val="00676DDC"/>
    <w:rsid w:val="00687DD9"/>
    <w:rsid w:val="00690139"/>
    <w:rsid w:val="00694F5D"/>
    <w:rsid w:val="00695982"/>
    <w:rsid w:val="006C1814"/>
    <w:rsid w:val="006D04E3"/>
    <w:rsid w:val="006E7E54"/>
    <w:rsid w:val="006F2177"/>
    <w:rsid w:val="007104E3"/>
    <w:rsid w:val="007132FC"/>
    <w:rsid w:val="00722261"/>
    <w:rsid w:val="00722C6E"/>
    <w:rsid w:val="00731891"/>
    <w:rsid w:val="00731E81"/>
    <w:rsid w:val="00731F0B"/>
    <w:rsid w:val="007324EB"/>
    <w:rsid w:val="007354CA"/>
    <w:rsid w:val="007407C5"/>
    <w:rsid w:val="0074117F"/>
    <w:rsid w:val="00741D1B"/>
    <w:rsid w:val="007605F8"/>
    <w:rsid w:val="00760D6A"/>
    <w:rsid w:val="007615DC"/>
    <w:rsid w:val="00767210"/>
    <w:rsid w:val="00774DDF"/>
    <w:rsid w:val="007807B1"/>
    <w:rsid w:val="00785879"/>
    <w:rsid w:val="007954B6"/>
    <w:rsid w:val="007A22DC"/>
    <w:rsid w:val="007A39E0"/>
    <w:rsid w:val="007A4C1E"/>
    <w:rsid w:val="007B211E"/>
    <w:rsid w:val="007C0A3C"/>
    <w:rsid w:val="007C23CA"/>
    <w:rsid w:val="007C5586"/>
    <w:rsid w:val="007C5860"/>
    <w:rsid w:val="007D04EC"/>
    <w:rsid w:val="007D46F2"/>
    <w:rsid w:val="007D6666"/>
    <w:rsid w:val="007E1D5F"/>
    <w:rsid w:val="007E58B9"/>
    <w:rsid w:val="007F042A"/>
    <w:rsid w:val="007F0FE9"/>
    <w:rsid w:val="007F26B3"/>
    <w:rsid w:val="007F4650"/>
    <w:rsid w:val="008024EC"/>
    <w:rsid w:val="008029A0"/>
    <w:rsid w:val="008034C1"/>
    <w:rsid w:val="0080369E"/>
    <w:rsid w:val="00822959"/>
    <w:rsid w:val="00826D00"/>
    <w:rsid w:val="00830E81"/>
    <w:rsid w:val="0083152A"/>
    <w:rsid w:val="008369F8"/>
    <w:rsid w:val="00852BDB"/>
    <w:rsid w:val="00857690"/>
    <w:rsid w:val="00863F57"/>
    <w:rsid w:val="0087095F"/>
    <w:rsid w:val="00882ACA"/>
    <w:rsid w:val="00884214"/>
    <w:rsid w:val="00887113"/>
    <w:rsid w:val="00887B57"/>
    <w:rsid w:val="008B1FE6"/>
    <w:rsid w:val="008B3C5E"/>
    <w:rsid w:val="008B52C8"/>
    <w:rsid w:val="008C5607"/>
    <w:rsid w:val="008D2842"/>
    <w:rsid w:val="008D52A1"/>
    <w:rsid w:val="008D67B2"/>
    <w:rsid w:val="008E3FCE"/>
    <w:rsid w:val="008F0A0E"/>
    <w:rsid w:val="008F458C"/>
    <w:rsid w:val="00902E71"/>
    <w:rsid w:val="009041B5"/>
    <w:rsid w:val="0091635D"/>
    <w:rsid w:val="00920D03"/>
    <w:rsid w:val="00932C5E"/>
    <w:rsid w:val="00945D57"/>
    <w:rsid w:val="00952005"/>
    <w:rsid w:val="00952FEC"/>
    <w:rsid w:val="00960DF6"/>
    <w:rsid w:val="00962737"/>
    <w:rsid w:val="009661C7"/>
    <w:rsid w:val="00975B3F"/>
    <w:rsid w:val="009832CE"/>
    <w:rsid w:val="0098390F"/>
    <w:rsid w:val="009862E1"/>
    <w:rsid w:val="00996E09"/>
    <w:rsid w:val="009A05DB"/>
    <w:rsid w:val="009A37C2"/>
    <w:rsid w:val="009A5AEF"/>
    <w:rsid w:val="009A75BC"/>
    <w:rsid w:val="009B4EB3"/>
    <w:rsid w:val="009C7B86"/>
    <w:rsid w:val="009D0E2E"/>
    <w:rsid w:val="009D6CF6"/>
    <w:rsid w:val="009E2430"/>
    <w:rsid w:val="009E4F24"/>
    <w:rsid w:val="009E5553"/>
    <w:rsid w:val="009F52E8"/>
    <w:rsid w:val="009F75C3"/>
    <w:rsid w:val="00A00868"/>
    <w:rsid w:val="00A01237"/>
    <w:rsid w:val="00A04D45"/>
    <w:rsid w:val="00A05B33"/>
    <w:rsid w:val="00A177A0"/>
    <w:rsid w:val="00A26ACD"/>
    <w:rsid w:val="00A30B2E"/>
    <w:rsid w:val="00A31BCF"/>
    <w:rsid w:val="00A3547D"/>
    <w:rsid w:val="00A40B5B"/>
    <w:rsid w:val="00A4465D"/>
    <w:rsid w:val="00A45101"/>
    <w:rsid w:val="00A561B1"/>
    <w:rsid w:val="00A64EF6"/>
    <w:rsid w:val="00A7661D"/>
    <w:rsid w:val="00A810E7"/>
    <w:rsid w:val="00A92998"/>
    <w:rsid w:val="00AA0F44"/>
    <w:rsid w:val="00AA55F8"/>
    <w:rsid w:val="00AA6B46"/>
    <w:rsid w:val="00AD79CC"/>
    <w:rsid w:val="00AF20AD"/>
    <w:rsid w:val="00AF2499"/>
    <w:rsid w:val="00AF6CE8"/>
    <w:rsid w:val="00B000D6"/>
    <w:rsid w:val="00B01BEA"/>
    <w:rsid w:val="00B01DB3"/>
    <w:rsid w:val="00B05D41"/>
    <w:rsid w:val="00B154C0"/>
    <w:rsid w:val="00B249FF"/>
    <w:rsid w:val="00B35102"/>
    <w:rsid w:val="00B367AA"/>
    <w:rsid w:val="00B501EE"/>
    <w:rsid w:val="00B50271"/>
    <w:rsid w:val="00B50E7B"/>
    <w:rsid w:val="00B575AD"/>
    <w:rsid w:val="00B625B1"/>
    <w:rsid w:val="00B64E9F"/>
    <w:rsid w:val="00B74041"/>
    <w:rsid w:val="00B778E2"/>
    <w:rsid w:val="00B84E4B"/>
    <w:rsid w:val="00B94D46"/>
    <w:rsid w:val="00BA55FD"/>
    <w:rsid w:val="00BA60BF"/>
    <w:rsid w:val="00BB33A0"/>
    <w:rsid w:val="00BB3D38"/>
    <w:rsid w:val="00BC66A6"/>
    <w:rsid w:val="00BD1467"/>
    <w:rsid w:val="00BD2063"/>
    <w:rsid w:val="00BE1D54"/>
    <w:rsid w:val="00BE5A72"/>
    <w:rsid w:val="00BF65A1"/>
    <w:rsid w:val="00C2254D"/>
    <w:rsid w:val="00C250C0"/>
    <w:rsid w:val="00C26AD1"/>
    <w:rsid w:val="00C32292"/>
    <w:rsid w:val="00C42237"/>
    <w:rsid w:val="00C62456"/>
    <w:rsid w:val="00C701A2"/>
    <w:rsid w:val="00C7150B"/>
    <w:rsid w:val="00C718ED"/>
    <w:rsid w:val="00C74A1E"/>
    <w:rsid w:val="00C76834"/>
    <w:rsid w:val="00C97ACC"/>
    <w:rsid w:val="00CA175E"/>
    <w:rsid w:val="00CA2311"/>
    <w:rsid w:val="00CA64FE"/>
    <w:rsid w:val="00CC361A"/>
    <w:rsid w:val="00CC468E"/>
    <w:rsid w:val="00CD64E0"/>
    <w:rsid w:val="00CD7F42"/>
    <w:rsid w:val="00CE31BC"/>
    <w:rsid w:val="00CE53A9"/>
    <w:rsid w:val="00D010AB"/>
    <w:rsid w:val="00D06C8E"/>
    <w:rsid w:val="00D162EC"/>
    <w:rsid w:val="00D2150F"/>
    <w:rsid w:val="00D23633"/>
    <w:rsid w:val="00D26BC1"/>
    <w:rsid w:val="00D277C2"/>
    <w:rsid w:val="00D35A3C"/>
    <w:rsid w:val="00D375AA"/>
    <w:rsid w:val="00D40C8B"/>
    <w:rsid w:val="00D50F67"/>
    <w:rsid w:val="00D56184"/>
    <w:rsid w:val="00D616E9"/>
    <w:rsid w:val="00D63E73"/>
    <w:rsid w:val="00D66BFB"/>
    <w:rsid w:val="00D72261"/>
    <w:rsid w:val="00D8053A"/>
    <w:rsid w:val="00D81E92"/>
    <w:rsid w:val="00D86D17"/>
    <w:rsid w:val="00D94EEE"/>
    <w:rsid w:val="00D9672E"/>
    <w:rsid w:val="00D97239"/>
    <w:rsid w:val="00DA07B5"/>
    <w:rsid w:val="00DD1923"/>
    <w:rsid w:val="00DE3E7A"/>
    <w:rsid w:val="00DE7C3D"/>
    <w:rsid w:val="00DF2586"/>
    <w:rsid w:val="00DF4F00"/>
    <w:rsid w:val="00DF60DC"/>
    <w:rsid w:val="00DF6D7E"/>
    <w:rsid w:val="00DF6F20"/>
    <w:rsid w:val="00E10394"/>
    <w:rsid w:val="00E20EA3"/>
    <w:rsid w:val="00E221ED"/>
    <w:rsid w:val="00E23FFD"/>
    <w:rsid w:val="00E35F9F"/>
    <w:rsid w:val="00E37D41"/>
    <w:rsid w:val="00E435BB"/>
    <w:rsid w:val="00E467C6"/>
    <w:rsid w:val="00E46C9C"/>
    <w:rsid w:val="00E505A8"/>
    <w:rsid w:val="00E56ABD"/>
    <w:rsid w:val="00E626B6"/>
    <w:rsid w:val="00E62B07"/>
    <w:rsid w:val="00E67C20"/>
    <w:rsid w:val="00E946A6"/>
    <w:rsid w:val="00EA67B6"/>
    <w:rsid w:val="00EB1377"/>
    <w:rsid w:val="00EB152F"/>
    <w:rsid w:val="00EB6617"/>
    <w:rsid w:val="00EC0274"/>
    <w:rsid w:val="00EC3ECE"/>
    <w:rsid w:val="00EC6ED7"/>
    <w:rsid w:val="00ED3AAD"/>
    <w:rsid w:val="00EE0D32"/>
    <w:rsid w:val="00EE2D80"/>
    <w:rsid w:val="00EE682D"/>
    <w:rsid w:val="00EE6FE6"/>
    <w:rsid w:val="00EF299B"/>
    <w:rsid w:val="00EF6E87"/>
    <w:rsid w:val="00F05C1A"/>
    <w:rsid w:val="00F07389"/>
    <w:rsid w:val="00F11C4A"/>
    <w:rsid w:val="00F20CEA"/>
    <w:rsid w:val="00F25C39"/>
    <w:rsid w:val="00F25C44"/>
    <w:rsid w:val="00F545F3"/>
    <w:rsid w:val="00F71E5F"/>
    <w:rsid w:val="00F7696F"/>
    <w:rsid w:val="00F8327C"/>
    <w:rsid w:val="00F8660B"/>
    <w:rsid w:val="00F86A9B"/>
    <w:rsid w:val="00F87A82"/>
    <w:rsid w:val="00F931C9"/>
    <w:rsid w:val="00F96CD0"/>
    <w:rsid w:val="00FA427F"/>
    <w:rsid w:val="00FB167D"/>
    <w:rsid w:val="00FB35D1"/>
    <w:rsid w:val="00FB3F3D"/>
    <w:rsid w:val="00FB6FAC"/>
    <w:rsid w:val="00FC5A9A"/>
    <w:rsid w:val="00FC6C62"/>
    <w:rsid w:val="00FC72FB"/>
    <w:rsid w:val="00FD02FD"/>
    <w:rsid w:val="00FF42F3"/>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633"/>
    <w:pPr>
      <w:spacing w:after="126" w:line="271" w:lineRule="auto"/>
      <w:ind w:left="11" w:hanging="11"/>
    </w:pPr>
    <w:rPr>
      <w:rFonts w:ascii="Calibri" w:eastAsia="Calibri" w:hAnsi="Calibri" w:cs="Calibri"/>
      <w:color w:val="404040"/>
      <w:sz w:val="22"/>
    </w:rPr>
  </w:style>
  <w:style w:type="paragraph" w:styleId="Heading1">
    <w:name w:val="heading 1"/>
    <w:next w:val="Normal"/>
    <w:link w:val="Heading1Char"/>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Heading2">
    <w:name w:val="heading 2"/>
    <w:next w:val="Normal"/>
    <w:link w:val="Heading2Char"/>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Heading3">
    <w:name w:val="heading 3"/>
    <w:next w:val="Normal"/>
    <w:link w:val="Heading3Char"/>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Heading4">
    <w:name w:val="heading 4"/>
    <w:basedOn w:val="Heading3"/>
    <w:next w:val="Normal"/>
    <w:link w:val="Heading4Char"/>
    <w:uiPriority w:val="9"/>
    <w:unhideWhenUsed/>
    <w:qFormat/>
    <w:rsid w:val="004A4F0D"/>
    <w:pPr>
      <w:spacing w:after="20"/>
      <w:ind w:left="11" w:hanging="11"/>
      <w:outlineLvl w:val="3"/>
    </w:pPr>
    <w:rPr>
      <w:rFonts w:eastAsiaTheme="majorEastAsia" w:cstheme="majorBidi"/>
      <w:b w:val="0"/>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Heading1Char">
    <w:name w:val="Heading 1 Char"/>
    <w:link w:val="Heading1"/>
    <w:uiPriority w:val="9"/>
    <w:rsid w:val="00B74041"/>
    <w:rPr>
      <w:rFonts w:ascii="Calibri" w:eastAsia="Calibri" w:hAnsi="Calibri" w:cs="Calibri"/>
      <w:color w:val="0070C0"/>
      <w:sz w:val="40"/>
    </w:rPr>
  </w:style>
  <w:style w:type="character" w:customStyle="1" w:styleId="Heading2Char">
    <w:name w:val="Heading 2 Char"/>
    <w:link w:val="Heading2"/>
    <w:uiPriority w:val="9"/>
    <w:rsid w:val="00B74041"/>
    <w:rPr>
      <w:rFonts w:ascii="Calibri" w:eastAsia="Calibri" w:hAnsi="Calibri" w:cs="Calibri"/>
      <w:color w:val="1E577E"/>
      <w:sz w:val="32"/>
    </w:rPr>
  </w:style>
  <w:style w:type="character" w:customStyle="1" w:styleId="Heading3Char">
    <w:name w:val="Heading 3 Char"/>
    <w:link w:val="Heading3"/>
    <w:uiPriority w:val="9"/>
    <w:rsid w:val="00B74041"/>
    <w:rPr>
      <w:rFonts w:ascii="Calibri" w:eastAsia="Calibri" w:hAnsi="Calibri" w:cs="Calibri"/>
      <w:b/>
      <w:color w:val="003B67"/>
      <w:sz w:val="22"/>
    </w:rPr>
  </w:style>
  <w:style w:type="paragraph" w:styleId="Footer">
    <w:name w:val="footer"/>
    <w:basedOn w:val="Normal"/>
    <w:link w:val="FooterChar"/>
    <w:uiPriority w:val="99"/>
    <w:unhideWhenUsed/>
    <w:rsid w:val="0091635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1635D"/>
    <w:rPr>
      <w:rFonts w:ascii="Calibri" w:eastAsia="Calibri" w:hAnsi="Calibri" w:cs="Calibri"/>
      <w:color w:val="000000"/>
      <w:sz w:val="18"/>
      <w:szCs w:val="18"/>
    </w:rPr>
  </w:style>
  <w:style w:type="paragraph" w:styleId="Header">
    <w:name w:val="header"/>
    <w:basedOn w:val="Normal"/>
    <w:link w:val="HeaderChar"/>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1635D"/>
    <w:rPr>
      <w:rFonts w:ascii="Calibri" w:eastAsia="Calibri" w:hAnsi="Calibri" w:cs="Calibri"/>
      <w:color w:val="000000"/>
      <w:sz w:val="18"/>
      <w:szCs w:val="18"/>
    </w:rPr>
  </w:style>
  <w:style w:type="paragraph" w:styleId="ListParagraph">
    <w:name w:val="List Paragraph"/>
    <w:basedOn w:val="Normal"/>
    <w:uiPriority w:val="34"/>
    <w:qFormat/>
    <w:rsid w:val="00432501"/>
    <w:pPr>
      <w:numPr>
        <w:numId w:val="2"/>
      </w:numPr>
      <w:spacing w:after="120" w:line="240" w:lineRule="auto"/>
      <w:ind w:left="482" w:hanging="482"/>
    </w:pPr>
  </w:style>
  <w:style w:type="character" w:styleId="PlaceholderText">
    <w:name w:val="Placeholder Text"/>
    <w:basedOn w:val="DefaultParagraphFont"/>
    <w:uiPriority w:val="99"/>
    <w:semiHidden/>
    <w:rsid w:val="00EF299B"/>
    <w:rPr>
      <w:color w:val="808080"/>
    </w:rPr>
  </w:style>
  <w:style w:type="paragraph" w:customStyle="1" w:styleId="a">
    <w:name w:val="正文内代码"/>
    <w:basedOn w:val="Normal"/>
    <w:next w:val="Normal"/>
    <w:link w:val="a0"/>
    <w:qFormat/>
    <w:rsid w:val="0020305E"/>
    <w:pPr>
      <w:spacing w:before="156"/>
    </w:pPr>
    <w:rPr>
      <w:rFonts w:ascii="Source Code Pro" w:eastAsiaTheme="minorEastAsia" w:hAnsi="Source Code Pro"/>
      <w:sz w:val="20"/>
    </w:rPr>
  </w:style>
  <w:style w:type="table" w:styleId="TableGrid0">
    <w:name w:val="Table Grid"/>
    <w:basedOn w:val="TableNormal"/>
    <w:uiPriority w:val="39"/>
    <w:rsid w:val="00B5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正文内代码 字符"/>
    <w:basedOn w:val="DefaultParagraphFont"/>
    <w:link w:val="a"/>
    <w:rsid w:val="0020305E"/>
    <w:rPr>
      <w:rFonts w:ascii="Source Code Pro" w:hAnsi="Source Code Pro" w:cs="Calibri"/>
      <w:color w:val="404040"/>
      <w:sz w:val="20"/>
    </w:rPr>
  </w:style>
  <w:style w:type="paragraph" w:styleId="BalloonText">
    <w:name w:val="Balloon Text"/>
    <w:basedOn w:val="Normal"/>
    <w:link w:val="BalloonTextChar"/>
    <w:uiPriority w:val="99"/>
    <w:semiHidden/>
    <w:unhideWhenUsed/>
    <w:rsid w:val="00B84E4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84E4B"/>
    <w:rPr>
      <w:rFonts w:ascii="Calibri" w:eastAsia="Calibri" w:hAnsi="Calibri" w:cs="Calibri"/>
      <w:color w:val="404040"/>
      <w:sz w:val="18"/>
      <w:szCs w:val="18"/>
    </w:rPr>
  </w:style>
  <w:style w:type="character" w:customStyle="1" w:styleId="Heading4Char">
    <w:name w:val="Heading 4 Char"/>
    <w:basedOn w:val="DefaultParagraphFont"/>
    <w:link w:val="Heading4"/>
    <w:uiPriority w:val="9"/>
    <w:rsid w:val="004A4F0D"/>
    <w:rPr>
      <w:rFonts w:ascii="Calibri" w:eastAsiaTheme="majorEastAsia" w:hAnsi="Calibri" w:cstheme="majorBidi"/>
      <w:bCs/>
      <w:color w:val="003B67"/>
      <w:sz w:val="22"/>
      <w:szCs w:val="28"/>
    </w:rPr>
  </w:style>
  <w:style w:type="character" w:styleId="Hyperlink">
    <w:name w:val="Hyperlink"/>
    <w:basedOn w:val="DefaultParagraphFont"/>
    <w:uiPriority w:val="99"/>
    <w:unhideWhenUsed/>
    <w:rsid w:val="00090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image" Target="media/image8.png"/><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B13BE1-0439-4EED-B482-0699BAF1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18</Pages>
  <Words>5186</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Kreogist Dev Team</Company>
  <LinksUpToDate>false</LinksUpToDate>
  <CharactersWithSpaces>34683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u5553211</cp:lastModifiedBy>
  <cp:revision>333</cp:revision>
  <cp:lastPrinted>2018-04-01T16:22:00Z</cp:lastPrinted>
  <dcterms:created xsi:type="dcterms:W3CDTF">2018-03-26T22:11:00Z</dcterms:created>
  <dcterms:modified xsi:type="dcterms:W3CDTF">2018-04-04T03:22:00Z</dcterms:modified>
</cp:coreProperties>
</file>